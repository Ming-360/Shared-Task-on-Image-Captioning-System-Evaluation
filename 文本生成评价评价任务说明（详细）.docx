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32"/>
          <w:lang w:eastAsia="zh-CN"/>
        </w:rPr>
      </w:pPr>
      <w:r>
        <w:rPr>
          <w:rFonts w:hint="eastAsia" w:ascii="黑体" w:hAnsi="黑体" w:eastAsia="黑体" w:cs="黑体"/>
          <w:sz w:val="32"/>
          <w:lang w:val="en-US" w:eastAsia="zh-CN"/>
        </w:rPr>
        <w:t>面向</w:t>
      </w:r>
      <w:r>
        <w:rPr>
          <w:rFonts w:hint="eastAsia" w:ascii="黑体" w:hAnsi="黑体" w:eastAsia="黑体" w:cs="黑体"/>
          <w:sz w:val="32"/>
          <w:lang w:val="en-US" w:eastAsia="zh-Hans"/>
        </w:rPr>
        <w:t>图</w:t>
      </w:r>
      <w:r>
        <w:rPr>
          <w:rFonts w:hint="eastAsia" w:ascii="黑体" w:hAnsi="黑体" w:eastAsia="黑体" w:cs="黑体"/>
          <w:sz w:val="32"/>
          <w:lang w:val="en-US" w:eastAsia="zh-CN"/>
        </w:rPr>
        <w:t>像</w:t>
      </w:r>
      <w:r>
        <w:rPr>
          <w:rFonts w:hint="eastAsia" w:ascii="黑体" w:hAnsi="黑体" w:eastAsia="黑体" w:cs="黑体"/>
          <w:sz w:val="32"/>
          <w:lang w:val="en-US" w:eastAsia="zh-Hans"/>
        </w:rPr>
        <w:t>描述生成</w:t>
      </w:r>
      <w:r>
        <w:rPr>
          <w:rFonts w:hint="eastAsia" w:ascii="黑体" w:hAnsi="黑体" w:eastAsia="黑体" w:cs="黑体"/>
          <w:sz w:val="32"/>
          <w:lang w:val="en-US" w:eastAsia="zh-CN"/>
        </w:rPr>
        <w:t>自动</w:t>
      </w:r>
      <w:r>
        <w:rPr>
          <w:rFonts w:hint="eastAsia" w:ascii="黑体" w:hAnsi="黑体" w:eastAsia="黑体" w:cs="黑体"/>
          <w:sz w:val="32"/>
        </w:rPr>
        <w:t>评测</w:t>
      </w:r>
      <w:r>
        <w:rPr>
          <w:rFonts w:hint="eastAsia" w:ascii="黑体" w:hAnsi="黑体" w:eastAsia="黑体" w:cs="黑体"/>
          <w:sz w:val="32"/>
          <w:lang w:val="en-US" w:eastAsia="zh-CN"/>
        </w:rPr>
        <w:t>方法的共享任务</w:t>
      </w:r>
    </w:p>
    <w:p>
      <w:pPr>
        <w:jc w:val="center"/>
        <w:rPr>
          <w:rFonts w:hint="default" w:eastAsiaTheme="minorEastAsia"/>
          <w:sz w:val="32"/>
          <w:lang w:val="en-US" w:eastAsia="zh-CN"/>
        </w:rPr>
      </w:pPr>
      <w:r>
        <w:rPr>
          <w:rFonts w:hint="default" w:ascii="Times New Roman" w:hAnsi="Times New Roman" w:eastAsia="黑体" w:cs="Times New Roman"/>
          <w:sz w:val="32"/>
          <w:lang w:val="en-US" w:eastAsia="zh-CN"/>
        </w:rPr>
        <w:t>Shared Task o</w:t>
      </w:r>
      <w:r>
        <w:rPr>
          <w:rFonts w:hint="eastAsia" w:ascii="Times New Roman" w:hAnsi="Times New Roman" w:eastAsia="黑体" w:cs="Times New Roman"/>
          <w:sz w:val="32"/>
          <w:lang w:val="en-US" w:eastAsia="zh-CN"/>
        </w:rPr>
        <w:t>n</w:t>
      </w:r>
      <w:r>
        <w:rPr>
          <w:rFonts w:hint="default" w:ascii="Times New Roman" w:hAnsi="Times New Roman" w:eastAsia="黑体" w:cs="Times New Roman"/>
          <w:sz w:val="32"/>
          <w:lang w:val="en-US" w:eastAsia="zh-CN"/>
        </w:rPr>
        <w:t xml:space="preserve"> Image Caption</w:t>
      </w:r>
      <w:r>
        <w:rPr>
          <w:rFonts w:hint="eastAsia" w:ascii="Times New Roman" w:hAnsi="Times New Roman" w:eastAsia="黑体" w:cs="Times New Roman"/>
          <w:sz w:val="32"/>
          <w:lang w:val="en-US" w:eastAsia="zh-CN"/>
        </w:rPr>
        <w:t>ing System Evaluation</w:t>
      </w:r>
    </w:p>
    <w:p>
      <w:pPr>
        <w:pStyle w:val="3"/>
        <w:numPr>
          <w:ilvl w:val="0"/>
          <w:numId w:val="1"/>
        </w:numPr>
        <w:rPr>
          <w:rFonts w:hint="eastAsia"/>
        </w:rPr>
      </w:pPr>
      <w:r>
        <w:rPr>
          <w:rFonts w:hint="eastAsia"/>
          <w:lang w:eastAsia="zh-CN"/>
        </w:rPr>
        <w:t>简介</w:t>
      </w:r>
    </w:p>
    <w:p>
      <w:pPr>
        <w:spacing w:line="360" w:lineRule="auto"/>
        <w:ind w:firstLine="420"/>
        <w:rPr>
          <w:rFonts w:hint="eastAsia" w:ascii="楷体" w:hAnsi="楷体" w:eastAsia="楷体" w:cs="楷体"/>
          <w:b w:val="0"/>
          <w:bCs w:val="0"/>
          <w:i w:val="0"/>
          <w:iCs w:val="0"/>
          <w:color w:val="auto"/>
          <w:sz w:val="21"/>
          <w:szCs w:val="21"/>
          <w:lang w:val="en-US" w:eastAsia="zh-CN"/>
        </w:rPr>
      </w:pPr>
      <w:r>
        <w:rPr>
          <w:rFonts w:hint="eastAsia" w:ascii="楷体" w:hAnsi="楷体" w:eastAsia="楷体" w:cs="楷体"/>
          <w:b w:val="0"/>
          <w:bCs w:val="0"/>
          <w:i w:val="0"/>
          <w:iCs w:val="0"/>
          <w:color w:val="auto"/>
          <w:sz w:val="21"/>
          <w:szCs w:val="21"/>
          <w:lang w:val="en-US" w:eastAsia="zh-Hans"/>
        </w:rPr>
        <w:t>图</w:t>
      </w:r>
      <w:r>
        <w:rPr>
          <w:rFonts w:hint="eastAsia" w:ascii="楷体" w:hAnsi="楷体" w:eastAsia="楷体" w:cs="楷体"/>
          <w:b w:val="0"/>
          <w:bCs w:val="0"/>
          <w:i w:val="0"/>
          <w:iCs w:val="0"/>
          <w:color w:val="auto"/>
          <w:sz w:val="21"/>
          <w:szCs w:val="21"/>
          <w:lang w:val="en-US" w:eastAsia="zh-CN"/>
        </w:rPr>
        <w:t>像</w:t>
      </w:r>
      <w:r>
        <w:rPr>
          <w:rFonts w:hint="eastAsia" w:ascii="楷体" w:hAnsi="楷体" w:eastAsia="楷体" w:cs="楷体"/>
          <w:b w:val="0"/>
          <w:bCs w:val="0"/>
          <w:i w:val="0"/>
          <w:iCs w:val="0"/>
          <w:color w:val="auto"/>
          <w:sz w:val="21"/>
          <w:szCs w:val="21"/>
          <w:lang w:val="en-US" w:eastAsia="zh-Hans"/>
        </w:rPr>
        <w:t>描述生成是自然</w:t>
      </w:r>
      <w:r>
        <w:rPr>
          <w:rFonts w:hint="eastAsia" w:ascii="楷体" w:hAnsi="楷体" w:eastAsia="楷体" w:cs="楷体"/>
          <w:b w:val="0"/>
          <w:bCs w:val="0"/>
          <w:i w:val="0"/>
          <w:iCs w:val="0"/>
          <w:color w:val="auto"/>
          <w:sz w:val="21"/>
          <w:szCs w:val="21"/>
          <w:lang w:val="en-US" w:eastAsia="zh-CN"/>
        </w:rPr>
        <w:t>语言</w:t>
      </w:r>
      <w:r>
        <w:rPr>
          <w:rFonts w:hint="eastAsia" w:ascii="楷体" w:hAnsi="楷体" w:eastAsia="楷体" w:cs="楷体"/>
          <w:b w:val="0"/>
          <w:bCs w:val="0"/>
          <w:i w:val="0"/>
          <w:iCs w:val="0"/>
          <w:color w:val="auto"/>
          <w:sz w:val="21"/>
          <w:szCs w:val="21"/>
          <w:lang w:val="en-US" w:eastAsia="zh-Hans"/>
        </w:rPr>
        <w:t>生成研究的一个</w:t>
      </w:r>
      <w:r>
        <w:rPr>
          <w:rFonts w:hint="eastAsia" w:ascii="楷体" w:hAnsi="楷体" w:eastAsia="楷体" w:cs="楷体"/>
          <w:b w:val="0"/>
          <w:bCs w:val="0"/>
          <w:i w:val="0"/>
          <w:iCs w:val="0"/>
          <w:color w:val="auto"/>
          <w:sz w:val="21"/>
          <w:szCs w:val="21"/>
          <w:lang w:val="en-US" w:eastAsia="zh-CN"/>
        </w:rPr>
        <w:t>重要</w:t>
      </w:r>
      <w:r>
        <w:rPr>
          <w:rFonts w:hint="eastAsia" w:ascii="楷体" w:hAnsi="楷体" w:eastAsia="楷体" w:cs="楷体"/>
          <w:b w:val="0"/>
          <w:bCs w:val="0"/>
          <w:i w:val="0"/>
          <w:iCs w:val="0"/>
          <w:color w:val="auto"/>
          <w:sz w:val="21"/>
          <w:szCs w:val="21"/>
          <w:lang w:val="en-US" w:eastAsia="zh-Hans"/>
        </w:rPr>
        <w:t>方向</w:t>
      </w:r>
      <w:r>
        <w:rPr>
          <w:rFonts w:hint="eastAsia" w:ascii="楷体" w:hAnsi="楷体" w:eastAsia="楷体" w:cs="楷体"/>
          <w:b w:val="0"/>
          <w:bCs w:val="0"/>
          <w:i w:val="0"/>
          <w:iCs w:val="0"/>
          <w:color w:val="auto"/>
          <w:sz w:val="21"/>
          <w:szCs w:val="21"/>
          <w:lang w:eastAsia="zh-Hans"/>
        </w:rPr>
        <w:t>，这项任务涉及</w:t>
      </w:r>
      <w:r>
        <w:rPr>
          <w:rFonts w:hint="eastAsia" w:ascii="楷体" w:hAnsi="楷体" w:eastAsia="楷体" w:cs="楷体"/>
          <w:b w:val="0"/>
          <w:bCs w:val="0"/>
          <w:i w:val="0"/>
          <w:iCs w:val="0"/>
          <w:color w:val="auto"/>
          <w:sz w:val="21"/>
          <w:szCs w:val="21"/>
          <w:lang w:eastAsia="zh-CN"/>
        </w:rPr>
        <w:t>图像理解和文本生成两个方面</w:t>
      </w:r>
      <w:r>
        <w:rPr>
          <w:rFonts w:hint="eastAsia" w:ascii="楷体" w:hAnsi="楷体" w:eastAsia="楷体" w:cs="楷体"/>
          <w:b w:val="0"/>
          <w:bCs w:val="0"/>
          <w:i w:val="0"/>
          <w:iCs w:val="0"/>
          <w:color w:val="auto"/>
          <w:sz w:val="21"/>
          <w:szCs w:val="21"/>
          <w:lang w:val="en-US" w:eastAsia="zh-CN"/>
        </w:rPr>
        <w:t>的研究问题</w:t>
      </w:r>
      <w:r>
        <w:rPr>
          <w:rFonts w:hint="eastAsia" w:ascii="楷体" w:hAnsi="楷体" w:eastAsia="楷体" w:cs="楷体"/>
          <w:b w:val="0"/>
          <w:bCs w:val="0"/>
          <w:i w:val="0"/>
          <w:iCs w:val="0"/>
          <w:color w:val="auto"/>
          <w:sz w:val="21"/>
          <w:szCs w:val="21"/>
          <w:lang w:eastAsia="zh-Hans"/>
        </w:rPr>
        <w:t>，</w:t>
      </w:r>
      <w:r>
        <w:rPr>
          <w:rFonts w:hint="eastAsia" w:ascii="楷体" w:hAnsi="楷体" w:eastAsia="楷体" w:cs="楷体"/>
          <w:b w:val="0"/>
          <w:bCs w:val="0"/>
          <w:i w:val="0"/>
          <w:iCs w:val="0"/>
          <w:color w:val="auto"/>
          <w:sz w:val="21"/>
          <w:szCs w:val="21"/>
          <w:lang w:eastAsia="zh-CN"/>
        </w:rPr>
        <w:t>即如何自动生成自然</w:t>
      </w:r>
      <w:r>
        <w:rPr>
          <w:rFonts w:hint="eastAsia" w:ascii="楷体" w:hAnsi="楷体" w:eastAsia="楷体" w:cs="楷体"/>
          <w:b w:val="0"/>
          <w:bCs w:val="0"/>
          <w:i w:val="0"/>
          <w:iCs w:val="0"/>
          <w:color w:val="auto"/>
          <w:sz w:val="21"/>
          <w:szCs w:val="21"/>
          <w:lang w:eastAsia="zh-Hans"/>
        </w:rPr>
        <w:t>语言</w:t>
      </w:r>
      <w:r>
        <w:rPr>
          <w:rFonts w:hint="eastAsia" w:ascii="楷体" w:hAnsi="楷体" w:eastAsia="楷体" w:cs="楷体"/>
          <w:b w:val="0"/>
          <w:bCs w:val="0"/>
          <w:i w:val="0"/>
          <w:iCs w:val="0"/>
          <w:color w:val="auto"/>
          <w:sz w:val="21"/>
          <w:szCs w:val="21"/>
          <w:lang w:eastAsia="zh-CN"/>
        </w:rPr>
        <w:t>来描述</w:t>
      </w:r>
      <w:r>
        <w:rPr>
          <w:rFonts w:hint="eastAsia" w:ascii="楷体" w:hAnsi="楷体" w:eastAsia="楷体" w:cs="楷体"/>
          <w:b w:val="0"/>
          <w:bCs w:val="0"/>
          <w:i w:val="0"/>
          <w:iCs w:val="0"/>
          <w:color w:val="auto"/>
          <w:sz w:val="21"/>
          <w:szCs w:val="21"/>
          <w:lang w:eastAsia="zh-Hans"/>
        </w:rPr>
        <w:t>图像</w:t>
      </w:r>
      <w:r>
        <w:rPr>
          <w:rFonts w:hint="eastAsia" w:ascii="楷体" w:hAnsi="楷体" w:eastAsia="楷体" w:cs="楷体"/>
          <w:b w:val="0"/>
          <w:bCs w:val="0"/>
          <w:i w:val="0"/>
          <w:iCs w:val="0"/>
          <w:color w:val="auto"/>
          <w:sz w:val="21"/>
          <w:szCs w:val="21"/>
          <w:lang w:eastAsia="zh-CN"/>
        </w:rPr>
        <w:t>表达的主要语义</w:t>
      </w:r>
      <w:r>
        <w:rPr>
          <w:rFonts w:hint="eastAsia" w:ascii="楷体" w:hAnsi="楷体" w:eastAsia="楷体" w:cs="楷体"/>
          <w:b w:val="0"/>
          <w:bCs w:val="0"/>
          <w:i w:val="0"/>
          <w:iCs w:val="0"/>
          <w:color w:val="auto"/>
          <w:sz w:val="21"/>
          <w:szCs w:val="21"/>
          <w:lang w:eastAsia="zh-Hans"/>
        </w:rPr>
        <w:t>。</w:t>
      </w:r>
      <w:r>
        <w:rPr>
          <w:rFonts w:hint="eastAsia" w:ascii="楷体" w:hAnsi="楷体" w:eastAsia="楷体" w:cs="楷体"/>
          <w:b w:val="0"/>
          <w:bCs w:val="0"/>
          <w:i w:val="0"/>
          <w:iCs w:val="0"/>
          <w:color w:val="auto"/>
          <w:sz w:val="21"/>
          <w:szCs w:val="21"/>
          <w:lang w:eastAsia="zh-CN"/>
        </w:rPr>
        <w:t>图像描述生成涉及到</w:t>
      </w:r>
      <w:r>
        <w:rPr>
          <w:rFonts w:hint="eastAsia" w:ascii="楷体" w:hAnsi="楷体" w:eastAsia="楷体" w:cs="楷体"/>
          <w:b w:val="0"/>
          <w:bCs w:val="0"/>
          <w:i w:val="0"/>
          <w:iCs w:val="0"/>
          <w:caps w:val="0"/>
          <w:color w:val="auto"/>
          <w:spacing w:val="0"/>
          <w:sz w:val="21"/>
          <w:szCs w:val="21"/>
          <w:shd w:val="clear" w:fill="FFFFFF"/>
        </w:rPr>
        <w:t>自然语言</w:t>
      </w:r>
      <w:r>
        <w:rPr>
          <w:rFonts w:hint="eastAsia" w:ascii="楷体" w:hAnsi="楷体" w:eastAsia="楷体" w:cs="楷体"/>
          <w:b w:val="0"/>
          <w:bCs w:val="0"/>
          <w:i w:val="0"/>
          <w:iCs w:val="0"/>
          <w:caps w:val="0"/>
          <w:color w:val="auto"/>
          <w:spacing w:val="0"/>
          <w:sz w:val="21"/>
          <w:szCs w:val="21"/>
          <w:shd w:val="clear" w:fill="FFFFFF"/>
          <w:lang w:eastAsia="zh-CN"/>
        </w:rPr>
        <w:t>理解</w:t>
      </w:r>
      <w:r>
        <w:rPr>
          <w:rFonts w:hint="eastAsia" w:ascii="楷体" w:hAnsi="楷体" w:eastAsia="楷体" w:cs="楷体"/>
          <w:b w:val="0"/>
          <w:bCs w:val="0"/>
          <w:i w:val="0"/>
          <w:iCs w:val="0"/>
          <w:caps w:val="0"/>
          <w:color w:val="auto"/>
          <w:spacing w:val="0"/>
          <w:sz w:val="21"/>
          <w:szCs w:val="21"/>
          <w:shd w:val="clear" w:fill="FFFFFF"/>
        </w:rPr>
        <w:t>和计算机视觉领域</w:t>
      </w:r>
      <w:r>
        <w:rPr>
          <w:rFonts w:hint="eastAsia" w:ascii="楷体" w:hAnsi="楷体" w:eastAsia="楷体" w:cs="楷体"/>
          <w:b w:val="0"/>
          <w:bCs w:val="0"/>
          <w:i w:val="0"/>
          <w:iCs w:val="0"/>
          <w:caps w:val="0"/>
          <w:color w:val="auto"/>
          <w:spacing w:val="0"/>
          <w:sz w:val="21"/>
          <w:szCs w:val="21"/>
          <w:shd w:val="clear" w:fill="FFFFFF"/>
          <w:lang w:eastAsia="zh-CN"/>
        </w:rPr>
        <w:t>两个领域的多个方面的问题</w:t>
      </w:r>
      <w:r>
        <w:rPr>
          <w:rFonts w:hint="eastAsia" w:ascii="楷体" w:hAnsi="楷体" w:eastAsia="楷体" w:cs="楷体"/>
          <w:b w:val="0"/>
          <w:bCs w:val="0"/>
          <w:i w:val="0"/>
          <w:iCs w:val="0"/>
          <w:color w:val="auto"/>
          <w:sz w:val="21"/>
          <w:szCs w:val="21"/>
          <w:lang w:val="en-US" w:eastAsia="zh-CN"/>
        </w:rPr>
        <w:t>，近年来受到学术界和工业界的广泛关注。</w:t>
      </w:r>
    </w:p>
    <w:p>
      <w:pPr>
        <w:spacing w:line="360" w:lineRule="auto"/>
        <w:ind w:firstLine="420"/>
        <w:rPr>
          <w:rFonts w:hint="eastAsia"/>
          <w:b w:val="0"/>
          <w:bCs w:val="0"/>
          <w:i w:val="0"/>
          <w:iCs w:val="0"/>
          <w:lang w:eastAsia="zh-CN"/>
        </w:rPr>
      </w:pPr>
      <w:r>
        <w:rPr>
          <w:rFonts w:hint="eastAsia" w:ascii="楷体" w:hAnsi="楷体" w:eastAsia="楷体" w:cs="楷体"/>
          <w:b w:val="0"/>
          <w:bCs w:val="0"/>
          <w:i w:val="0"/>
          <w:iCs w:val="0"/>
          <w:color w:val="auto"/>
          <w:sz w:val="21"/>
          <w:szCs w:val="21"/>
          <w:lang w:val="en-US" w:eastAsia="zh-CN"/>
        </w:rPr>
        <w:t>随着深度学习技术的发展，端到端图像描述生成系统的表现有了大幅度提升。然而，如何评价图像描述生成系统一直是困扰各界的难题。</w:t>
      </w:r>
      <w:r>
        <w:rPr>
          <w:rFonts w:hint="eastAsia" w:ascii="楷体" w:hAnsi="楷体" w:eastAsia="楷体" w:cs="楷体"/>
          <w:b/>
          <w:bCs/>
          <w:i w:val="0"/>
          <w:iCs w:val="0"/>
          <w:color w:val="auto"/>
          <w:sz w:val="21"/>
          <w:szCs w:val="21"/>
          <w:lang w:val="en-US" w:eastAsia="zh-CN"/>
        </w:rPr>
        <w:t>人工评测</w:t>
      </w:r>
      <w:r>
        <w:rPr>
          <w:rFonts w:hint="eastAsia" w:ascii="楷体" w:hAnsi="楷体" w:eastAsia="楷体" w:cs="楷体"/>
          <w:b w:val="0"/>
          <w:bCs w:val="0"/>
          <w:i w:val="0"/>
          <w:iCs w:val="0"/>
          <w:color w:val="auto"/>
          <w:sz w:val="21"/>
          <w:szCs w:val="21"/>
          <w:lang w:val="en-US" w:eastAsia="zh-CN"/>
        </w:rPr>
        <w:t>的结果具有较强的信度和效度，但存在过程费时费力的问题。因此许多的图像描述生成系统采用</w:t>
      </w:r>
      <w:r>
        <w:rPr>
          <w:rFonts w:hint="eastAsia" w:ascii="楷体" w:hAnsi="楷体" w:eastAsia="楷体" w:cs="楷体"/>
          <w:b/>
          <w:bCs/>
          <w:i w:val="0"/>
          <w:iCs w:val="0"/>
          <w:color w:val="auto"/>
          <w:sz w:val="21"/>
          <w:szCs w:val="21"/>
          <w:lang w:val="en-US" w:eastAsia="zh-CN"/>
        </w:rPr>
        <w:t>自动评测</w:t>
      </w:r>
      <w:r>
        <w:rPr>
          <w:rFonts w:hint="eastAsia" w:ascii="楷体" w:hAnsi="楷体" w:eastAsia="楷体" w:cs="楷体"/>
          <w:b w:val="0"/>
          <w:bCs w:val="0"/>
          <w:i w:val="0"/>
          <w:iCs w:val="0"/>
          <w:color w:val="auto"/>
          <w:sz w:val="21"/>
          <w:szCs w:val="21"/>
          <w:lang w:val="en-US" w:eastAsia="zh-CN"/>
        </w:rPr>
        <w:t>方法，最常用评测指标包括BLEU，METEOR等。但自动评测方法也存在许多不足之处，如强调生成文本与标准答案之间的 n-gram 重叠，而不考虑生成文本的准确性来评价系统。</w:t>
      </w:r>
    </w:p>
    <w:p>
      <w:pPr>
        <w:spacing w:line="360" w:lineRule="auto"/>
        <w:ind w:firstLine="420"/>
        <w:rPr>
          <w:rFonts w:hint="default" w:ascii="楷体" w:hAnsi="楷体" w:eastAsia="楷体" w:cs="楷体"/>
          <w:b w:val="0"/>
          <w:bCs w:val="0"/>
          <w:i w:val="0"/>
          <w:iCs w:val="0"/>
          <w:color w:val="auto"/>
          <w:sz w:val="21"/>
          <w:szCs w:val="21"/>
          <w:lang w:val="en-US" w:eastAsia="zh-Hans"/>
        </w:rPr>
      </w:pPr>
      <w:r>
        <w:rPr>
          <w:rFonts w:hint="eastAsia" w:ascii="楷体" w:hAnsi="楷体" w:eastAsia="楷体" w:cs="楷体"/>
          <w:b w:val="0"/>
          <w:bCs w:val="0"/>
          <w:i w:val="0"/>
          <w:iCs w:val="0"/>
          <w:color w:val="auto"/>
          <w:sz w:val="21"/>
          <w:szCs w:val="21"/>
          <w:lang w:val="en-US" w:eastAsia="zh-CN"/>
        </w:rPr>
        <w:t>为了深入理解并解决图像描述生成系统评测问题，先提出本共享任务：</w:t>
      </w:r>
      <w:r>
        <w:rPr>
          <w:rFonts w:hint="eastAsia" w:ascii="楷体" w:hAnsi="楷体" w:eastAsia="楷体" w:cs="楷体"/>
          <w:b/>
          <w:bCs/>
          <w:i w:val="0"/>
          <w:iCs w:val="0"/>
          <w:color w:val="auto"/>
          <w:sz w:val="21"/>
          <w:szCs w:val="21"/>
          <w:lang w:val="en-US" w:eastAsia="zh-CN"/>
        </w:rPr>
        <w:t>我们邀请</w:t>
      </w:r>
      <w:r>
        <w:rPr>
          <w:rFonts w:hint="eastAsia" w:ascii="楷体" w:hAnsi="楷体" w:eastAsia="楷体" w:cs="楷体"/>
          <w:b/>
          <w:bCs/>
          <w:i w:val="0"/>
          <w:iCs w:val="0"/>
          <w:color w:val="auto"/>
          <w:sz w:val="21"/>
          <w:szCs w:val="21"/>
          <w:lang w:val="en-US" w:eastAsia="zh-Hans"/>
        </w:rPr>
        <w:t>参与者</w:t>
      </w:r>
      <w:r>
        <w:rPr>
          <w:rFonts w:hint="eastAsia" w:ascii="楷体" w:hAnsi="楷体" w:eastAsia="楷体" w:cs="楷体"/>
          <w:b/>
          <w:bCs/>
          <w:i w:val="0"/>
          <w:iCs w:val="0"/>
          <w:color w:val="auto"/>
          <w:sz w:val="21"/>
          <w:szCs w:val="21"/>
          <w:lang w:val="en-US" w:eastAsia="zh-CN"/>
        </w:rPr>
        <w:t>针对</w:t>
      </w:r>
      <w:r>
        <w:rPr>
          <w:rFonts w:hint="eastAsia" w:ascii="楷体" w:hAnsi="楷体" w:eastAsia="楷体" w:cs="楷体"/>
          <w:b/>
          <w:bCs/>
          <w:i w:val="0"/>
          <w:iCs w:val="0"/>
          <w:color w:val="auto"/>
          <w:sz w:val="21"/>
          <w:szCs w:val="21"/>
          <w:lang w:val="en-US" w:eastAsia="zh-Hans"/>
        </w:rPr>
        <w:t>图</w:t>
      </w:r>
      <w:r>
        <w:rPr>
          <w:rFonts w:hint="eastAsia" w:ascii="楷体" w:hAnsi="楷体" w:eastAsia="楷体" w:cs="楷体"/>
          <w:b/>
          <w:bCs/>
          <w:i w:val="0"/>
          <w:iCs w:val="0"/>
          <w:color w:val="auto"/>
          <w:sz w:val="21"/>
          <w:szCs w:val="21"/>
          <w:lang w:val="en-US" w:eastAsia="zh-CN"/>
        </w:rPr>
        <w:t>像</w:t>
      </w:r>
      <w:r>
        <w:rPr>
          <w:rFonts w:hint="eastAsia" w:ascii="楷体" w:hAnsi="楷体" w:eastAsia="楷体" w:cs="楷体"/>
          <w:b/>
          <w:bCs/>
          <w:i w:val="0"/>
          <w:iCs w:val="0"/>
          <w:color w:val="auto"/>
          <w:sz w:val="21"/>
          <w:szCs w:val="21"/>
          <w:lang w:val="en-US" w:eastAsia="zh-Hans"/>
        </w:rPr>
        <w:t>描述</w:t>
      </w:r>
      <w:r>
        <w:rPr>
          <w:rFonts w:hint="eastAsia" w:ascii="楷体" w:hAnsi="楷体" w:eastAsia="楷体" w:cs="楷体"/>
          <w:b/>
          <w:bCs/>
          <w:i w:val="0"/>
          <w:iCs w:val="0"/>
          <w:color w:val="auto"/>
          <w:sz w:val="21"/>
          <w:szCs w:val="21"/>
          <w:lang w:val="en-US" w:eastAsia="zh-CN"/>
        </w:rPr>
        <w:t>生成</w:t>
      </w:r>
      <w:r>
        <w:rPr>
          <w:rFonts w:hint="eastAsia" w:ascii="楷体" w:hAnsi="楷体" w:eastAsia="楷体" w:cs="楷体"/>
          <w:b/>
          <w:bCs/>
          <w:i w:val="0"/>
          <w:iCs w:val="0"/>
          <w:color w:val="auto"/>
          <w:sz w:val="21"/>
          <w:szCs w:val="21"/>
          <w:lang w:val="en-US" w:eastAsia="zh-Hans"/>
        </w:rPr>
        <w:t>系统</w:t>
      </w:r>
      <w:r>
        <w:rPr>
          <w:rFonts w:hint="eastAsia" w:ascii="楷体" w:hAnsi="楷体" w:eastAsia="楷体" w:cs="楷体"/>
          <w:b/>
          <w:bCs/>
          <w:i w:val="0"/>
          <w:iCs w:val="0"/>
          <w:color w:val="auto"/>
          <w:sz w:val="21"/>
          <w:szCs w:val="21"/>
          <w:lang w:val="en-US" w:eastAsia="zh-CN"/>
        </w:rPr>
        <w:t>的自动评测方法展开研究，并提交其研发的</w:t>
      </w:r>
      <w:r>
        <w:rPr>
          <w:rFonts w:hint="eastAsia" w:ascii="楷体" w:hAnsi="楷体" w:eastAsia="楷体" w:cs="楷体"/>
          <w:b/>
          <w:bCs/>
          <w:i w:val="0"/>
          <w:iCs w:val="0"/>
          <w:color w:val="auto"/>
          <w:sz w:val="21"/>
          <w:szCs w:val="21"/>
          <w:lang w:val="en-US" w:eastAsia="zh-Hans"/>
        </w:rPr>
        <w:t>自动</w:t>
      </w:r>
      <w:r>
        <w:rPr>
          <w:rFonts w:hint="eastAsia" w:ascii="楷体" w:hAnsi="楷体" w:eastAsia="楷体" w:cs="楷体"/>
          <w:b/>
          <w:bCs/>
          <w:i w:val="0"/>
          <w:iCs w:val="0"/>
          <w:color w:val="auto"/>
          <w:sz w:val="21"/>
          <w:szCs w:val="21"/>
          <w:lang w:val="en-US" w:eastAsia="zh-CN"/>
        </w:rPr>
        <w:t>评测</w:t>
      </w:r>
      <w:r>
        <w:rPr>
          <w:rFonts w:hint="eastAsia" w:ascii="楷体" w:hAnsi="楷体" w:eastAsia="楷体" w:cs="楷体"/>
          <w:b/>
          <w:bCs/>
          <w:i w:val="0"/>
          <w:iCs w:val="0"/>
          <w:color w:val="auto"/>
          <w:sz w:val="21"/>
          <w:szCs w:val="21"/>
          <w:lang w:val="en-US" w:eastAsia="zh-Hans"/>
        </w:rPr>
        <w:t>算法</w:t>
      </w:r>
      <w:r>
        <w:rPr>
          <w:rFonts w:hint="eastAsia" w:ascii="楷体" w:hAnsi="楷体" w:eastAsia="楷体" w:cs="楷体"/>
          <w:b/>
          <w:bCs/>
          <w:i w:val="0"/>
          <w:iCs w:val="0"/>
          <w:color w:val="auto"/>
          <w:sz w:val="21"/>
          <w:szCs w:val="21"/>
          <w:lang w:val="en-US" w:eastAsia="zh-CN"/>
        </w:rPr>
        <w:t>。我们希望参与者得到的评测结果尽可能地与人工评测的结果一致。</w:t>
      </w:r>
      <w:r>
        <w:rPr>
          <w:rFonts w:hint="eastAsia" w:ascii="楷体" w:hAnsi="楷体" w:eastAsia="楷体" w:cs="楷体"/>
          <w:b w:val="0"/>
          <w:bCs w:val="0"/>
          <w:i w:val="0"/>
          <w:iCs w:val="0"/>
          <w:color w:val="auto"/>
          <w:sz w:val="21"/>
          <w:szCs w:val="21"/>
          <w:lang w:val="en-US" w:eastAsia="zh-Hans"/>
        </w:rPr>
        <w:t>通过本共享任务</w:t>
      </w:r>
      <w:r>
        <w:rPr>
          <w:rFonts w:hint="default" w:ascii="楷体" w:hAnsi="楷体" w:eastAsia="楷体" w:cs="楷体"/>
          <w:b w:val="0"/>
          <w:bCs w:val="0"/>
          <w:i w:val="0"/>
          <w:iCs w:val="0"/>
          <w:color w:val="auto"/>
          <w:sz w:val="21"/>
          <w:szCs w:val="21"/>
          <w:lang w:val="en-US" w:eastAsia="zh-Hans"/>
        </w:rPr>
        <w:t>，</w:t>
      </w:r>
      <w:r>
        <w:rPr>
          <w:rFonts w:hint="eastAsia" w:ascii="楷体" w:hAnsi="楷体" w:eastAsia="楷体" w:cs="楷体"/>
          <w:b w:val="0"/>
          <w:bCs w:val="0"/>
          <w:i w:val="0"/>
          <w:iCs w:val="0"/>
          <w:color w:val="auto"/>
          <w:sz w:val="21"/>
          <w:szCs w:val="21"/>
          <w:lang w:val="en-US" w:eastAsia="zh-Hans"/>
        </w:rPr>
        <w:t>我们希望能够吸引更多研究者和开发者关注</w:t>
      </w:r>
      <w:r>
        <w:rPr>
          <w:rFonts w:hint="eastAsia" w:ascii="楷体" w:hAnsi="楷体" w:eastAsia="楷体" w:cs="楷体"/>
          <w:b w:val="0"/>
          <w:bCs w:val="0"/>
          <w:i w:val="0"/>
          <w:iCs w:val="0"/>
          <w:color w:val="auto"/>
          <w:sz w:val="21"/>
          <w:szCs w:val="21"/>
          <w:lang w:val="en-US" w:eastAsia="zh-CN"/>
        </w:rPr>
        <w:t>文本生成的</w:t>
      </w:r>
      <w:r>
        <w:rPr>
          <w:rFonts w:hint="eastAsia" w:ascii="楷体" w:hAnsi="楷体" w:eastAsia="楷体" w:cs="楷体"/>
          <w:b w:val="0"/>
          <w:bCs w:val="0"/>
          <w:i w:val="0"/>
          <w:iCs w:val="0"/>
          <w:color w:val="auto"/>
          <w:sz w:val="21"/>
          <w:szCs w:val="21"/>
          <w:lang w:val="en-US" w:eastAsia="zh-Hans"/>
        </w:rPr>
        <w:t>评测问题</w:t>
      </w:r>
      <w:r>
        <w:rPr>
          <w:rFonts w:hint="default" w:ascii="楷体" w:hAnsi="楷体" w:eastAsia="楷体" w:cs="楷体"/>
          <w:b w:val="0"/>
          <w:bCs w:val="0"/>
          <w:i w:val="0"/>
          <w:iCs w:val="0"/>
          <w:color w:val="auto"/>
          <w:sz w:val="21"/>
          <w:szCs w:val="21"/>
          <w:lang w:val="en-US" w:eastAsia="zh-Hans"/>
        </w:rPr>
        <w:t>，</w:t>
      </w:r>
      <w:r>
        <w:rPr>
          <w:rFonts w:hint="eastAsia" w:ascii="楷体" w:hAnsi="楷体" w:eastAsia="楷体" w:cs="楷体"/>
          <w:b w:val="0"/>
          <w:bCs w:val="0"/>
          <w:i w:val="0"/>
          <w:iCs w:val="0"/>
          <w:color w:val="auto"/>
          <w:sz w:val="21"/>
          <w:szCs w:val="21"/>
          <w:lang w:val="en-US" w:eastAsia="zh-Hans"/>
        </w:rPr>
        <w:t>通过</w:t>
      </w:r>
      <w:r>
        <w:rPr>
          <w:rFonts w:hint="eastAsia" w:ascii="楷体" w:hAnsi="楷体" w:eastAsia="楷体" w:cs="楷体"/>
          <w:b w:val="0"/>
          <w:bCs w:val="0"/>
          <w:i w:val="0"/>
          <w:iCs w:val="0"/>
          <w:color w:val="auto"/>
          <w:sz w:val="21"/>
          <w:szCs w:val="21"/>
          <w:lang w:val="en-US" w:eastAsia="zh-CN"/>
        </w:rPr>
        <w:t>针对</w:t>
      </w:r>
      <w:r>
        <w:rPr>
          <w:rFonts w:hint="eastAsia" w:ascii="楷体" w:hAnsi="楷体" w:eastAsia="楷体" w:cs="楷体"/>
          <w:b w:val="0"/>
          <w:bCs w:val="0"/>
          <w:i w:val="0"/>
          <w:iCs w:val="0"/>
          <w:color w:val="auto"/>
          <w:sz w:val="21"/>
          <w:szCs w:val="21"/>
          <w:lang w:val="en-US" w:eastAsia="zh-Hans"/>
        </w:rPr>
        <w:t>评测方法的研究</w:t>
      </w:r>
      <w:r>
        <w:rPr>
          <w:rFonts w:hint="default" w:ascii="楷体" w:hAnsi="楷体" w:eastAsia="楷体" w:cs="楷体"/>
          <w:b w:val="0"/>
          <w:bCs w:val="0"/>
          <w:i w:val="0"/>
          <w:iCs w:val="0"/>
          <w:color w:val="auto"/>
          <w:sz w:val="21"/>
          <w:szCs w:val="21"/>
          <w:lang w:val="en-US" w:eastAsia="zh-Hans"/>
        </w:rPr>
        <w:t>进一步</w:t>
      </w:r>
      <w:r>
        <w:rPr>
          <w:rFonts w:hint="eastAsia" w:ascii="楷体" w:hAnsi="楷体" w:eastAsia="楷体" w:cs="楷体"/>
          <w:b w:val="0"/>
          <w:bCs w:val="0"/>
          <w:i w:val="0"/>
          <w:iCs w:val="0"/>
          <w:color w:val="auto"/>
          <w:sz w:val="21"/>
          <w:szCs w:val="21"/>
          <w:lang w:val="en-US" w:eastAsia="zh-Hans"/>
        </w:rPr>
        <w:t>推动</w:t>
      </w:r>
      <w:r>
        <w:rPr>
          <w:rFonts w:hint="default" w:ascii="楷体" w:hAnsi="楷体" w:eastAsia="楷体" w:cs="楷体"/>
          <w:b w:val="0"/>
          <w:bCs w:val="0"/>
          <w:i w:val="0"/>
          <w:iCs w:val="0"/>
          <w:color w:val="auto"/>
          <w:sz w:val="21"/>
          <w:szCs w:val="21"/>
          <w:lang w:val="en-US" w:eastAsia="zh-Hans"/>
        </w:rPr>
        <w:t>自然语言生成</w:t>
      </w:r>
      <w:r>
        <w:rPr>
          <w:rFonts w:hint="eastAsia" w:ascii="楷体" w:hAnsi="楷体" w:eastAsia="楷体" w:cs="楷体"/>
          <w:b w:val="0"/>
          <w:bCs w:val="0"/>
          <w:i w:val="0"/>
          <w:iCs w:val="0"/>
          <w:color w:val="auto"/>
          <w:sz w:val="21"/>
          <w:szCs w:val="21"/>
          <w:lang w:val="en-US" w:eastAsia="zh-CN"/>
        </w:rPr>
        <w:t>理论和实践问题</w:t>
      </w:r>
      <w:r>
        <w:rPr>
          <w:rFonts w:hint="default" w:ascii="楷体" w:hAnsi="楷体" w:eastAsia="楷体" w:cs="楷体"/>
          <w:b w:val="0"/>
          <w:bCs w:val="0"/>
          <w:i w:val="0"/>
          <w:iCs w:val="0"/>
          <w:color w:val="auto"/>
          <w:sz w:val="21"/>
          <w:szCs w:val="21"/>
          <w:lang w:val="en-US" w:eastAsia="zh-Hans"/>
        </w:rPr>
        <w:t>的研究水平。</w:t>
      </w:r>
    </w:p>
    <w:p>
      <w:pPr>
        <w:spacing w:line="360" w:lineRule="auto"/>
        <w:ind w:firstLine="420"/>
        <w:rPr>
          <w:rFonts w:hint="eastAsia" w:ascii="楷体" w:hAnsi="楷体" w:eastAsia="楷体" w:cs="楷体"/>
          <w:b w:val="0"/>
          <w:bCs w:val="0"/>
          <w:i w:val="0"/>
          <w:iCs w:val="0"/>
          <w:color w:val="auto"/>
          <w:sz w:val="21"/>
          <w:szCs w:val="21"/>
          <w:u w:val="single"/>
          <w:lang w:val="en-US" w:eastAsia="zh-Hans"/>
        </w:rPr>
      </w:pPr>
      <w:r>
        <w:rPr>
          <w:rFonts w:hint="eastAsia" w:ascii="楷体" w:hAnsi="楷体" w:eastAsia="楷体" w:cs="楷体"/>
          <w:b w:val="0"/>
          <w:bCs w:val="0"/>
          <w:i w:val="0"/>
          <w:iCs w:val="0"/>
          <w:color w:val="auto"/>
          <w:sz w:val="21"/>
          <w:szCs w:val="21"/>
          <w:u w:val="single"/>
          <w:lang w:val="en-US" w:eastAsia="zh-CN"/>
        </w:rPr>
        <w:t>本届评测得到中国中文信息学会自然语言生成专业委员会（筹）支持，将在2021年11月7日首届中国自然语言生成大会（CCNLG-2021）召开评测研讨会，并在大会上对获奖团队颁奖。</w:t>
      </w:r>
    </w:p>
    <w:p>
      <w:pPr>
        <w:pStyle w:val="3"/>
        <w:numPr>
          <w:ilvl w:val="0"/>
          <w:numId w:val="1"/>
        </w:numPr>
        <w:rPr>
          <w:rFonts w:hint="eastAsia"/>
          <w:lang w:eastAsia="zh-CN"/>
        </w:rPr>
      </w:pPr>
      <w:r>
        <w:rPr>
          <w:rFonts w:hint="eastAsia"/>
          <w:lang w:eastAsia="zh-CN"/>
        </w:rPr>
        <w:t>任务描述</w:t>
      </w:r>
    </w:p>
    <w:p>
      <w:pPr>
        <w:spacing w:line="360" w:lineRule="auto"/>
        <w:ind w:firstLine="420"/>
        <w:rPr>
          <w:rFonts w:hint="eastAsia" w:ascii="楷体" w:hAnsi="楷体" w:eastAsia="楷体" w:cs="楷体"/>
          <w:b w:val="0"/>
          <w:bCs w:val="0"/>
          <w:i w:val="0"/>
          <w:iCs w:val="0"/>
          <w:color w:val="auto"/>
          <w:sz w:val="21"/>
          <w:szCs w:val="21"/>
          <w:lang w:val="en-US" w:eastAsia="zh-CN"/>
        </w:rPr>
      </w:pPr>
      <w:r>
        <w:rPr>
          <w:rFonts w:hint="eastAsia" w:ascii="楷体" w:hAnsi="楷体" w:eastAsia="楷体" w:cs="楷体"/>
          <w:b w:val="0"/>
          <w:bCs w:val="0"/>
          <w:i w:val="0"/>
          <w:iCs w:val="0"/>
          <w:color w:val="auto"/>
          <w:sz w:val="21"/>
          <w:szCs w:val="21"/>
          <w:lang w:val="en-US" w:eastAsia="zh-CN"/>
        </w:rPr>
        <w:t>本共享任务邀请参与者提交一个或多个面向图像描述生成任务的自动评测算法，算法的目标是使</w:t>
      </w:r>
      <w:r>
        <w:rPr>
          <w:rFonts w:hint="eastAsia" w:ascii="楷体" w:hAnsi="楷体" w:eastAsia="楷体" w:cs="楷体"/>
          <w:b w:val="0"/>
          <w:bCs w:val="0"/>
          <w:i w:val="0"/>
          <w:iCs w:val="0"/>
          <w:color w:val="auto"/>
          <w:sz w:val="21"/>
          <w:szCs w:val="21"/>
          <w:u w:val="none"/>
          <w:lang w:val="en-US" w:eastAsia="zh-CN"/>
        </w:rPr>
        <w:t>自动评测方法给出的分数与人工评测的分数尽可能一致。</w:t>
      </w:r>
      <w:r>
        <w:rPr>
          <w:rFonts w:hint="eastAsia" w:ascii="楷体" w:hAnsi="楷体" w:eastAsia="楷体" w:cs="楷体"/>
          <w:b w:val="0"/>
          <w:bCs w:val="0"/>
          <w:i w:val="0"/>
          <w:iCs w:val="0"/>
          <w:color w:val="auto"/>
          <w:sz w:val="21"/>
          <w:szCs w:val="21"/>
          <w:lang w:val="en-US" w:eastAsia="zh-CN"/>
        </w:rPr>
        <w:t>我们将为参与者提供研究所需数据集，并采用客观的评价指标结果作为提交算法的最终成绩。</w:t>
      </w:r>
    </w:p>
    <w:p>
      <w:pPr>
        <w:spacing w:line="360" w:lineRule="auto"/>
        <w:ind w:firstLine="420"/>
        <w:rPr>
          <w:rFonts w:hint="eastAsia" w:ascii="楷体" w:hAnsi="楷体" w:eastAsia="楷体" w:cs="楷体"/>
          <w:b w:val="0"/>
          <w:bCs w:val="0"/>
          <w:i w:val="0"/>
          <w:iCs w:val="0"/>
          <w:color w:val="auto"/>
          <w:sz w:val="21"/>
          <w:szCs w:val="21"/>
          <w:lang w:val="en-US" w:eastAsia="zh-CN"/>
        </w:rPr>
      </w:pPr>
      <w:r>
        <w:rPr>
          <w:rFonts w:hint="eastAsia" w:ascii="楷体" w:hAnsi="楷体" w:eastAsia="楷体" w:cs="楷体"/>
          <w:b/>
          <w:bCs/>
          <w:i w:val="0"/>
          <w:iCs w:val="0"/>
          <w:color w:val="auto"/>
          <w:sz w:val="21"/>
          <w:szCs w:val="21"/>
          <w:lang w:val="en-US" w:eastAsia="zh-CN"/>
        </w:rPr>
        <w:t>任务描述：</w:t>
      </w:r>
      <w:r>
        <w:rPr>
          <w:rFonts w:hint="eastAsia" w:ascii="楷体" w:hAnsi="楷体" w:eastAsia="楷体" w:cs="楷体"/>
          <w:b w:val="0"/>
          <w:bCs w:val="0"/>
          <w:i w:val="0"/>
          <w:iCs w:val="0"/>
          <w:color w:val="auto"/>
          <w:sz w:val="21"/>
          <w:szCs w:val="21"/>
          <w:lang w:val="en-US" w:eastAsia="zh-CN"/>
        </w:rPr>
        <w:t>提出面向图像描述生成任务的评测方法，利用该方法对自动生成的图像描述进行打分，并使自动评测结果尽量接近于人工评测结果。</w:t>
      </w:r>
    </w:p>
    <w:p>
      <w:pPr>
        <w:spacing w:line="360" w:lineRule="auto"/>
        <w:ind w:firstLine="420"/>
        <w:rPr>
          <w:rFonts w:hint="eastAsia" w:ascii="楷体" w:hAnsi="楷体" w:eastAsia="楷体" w:cs="楷体"/>
          <w:b w:val="0"/>
          <w:bCs w:val="0"/>
          <w:i w:val="0"/>
          <w:iCs w:val="0"/>
          <w:color w:val="auto"/>
          <w:sz w:val="21"/>
          <w:szCs w:val="21"/>
          <w:lang w:val="en-US" w:eastAsia="zh-CN"/>
        </w:rPr>
      </w:pPr>
      <w:r>
        <w:rPr>
          <w:rFonts w:hint="eastAsia" w:ascii="楷体" w:hAnsi="楷体" w:eastAsia="楷体" w:cs="楷体"/>
          <w:b/>
          <w:bCs/>
          <w:i w:val="0"/>
          <w:iCs w:val="0"/>
          <w:color w:val="auto"/>
          <w:sz w:val="21"/>
          <w:szCs w:val="21"/>
          <w:lang w:val="en-US" w:eastAsia="zh-CN"/>
        </w:rPr>
        <w:t>数据集（数据截取自公开数据集）：</w:t>
      </w:r>
      <w:r>
        <w:rPr>
          <w:rFonts w:hint="eastAsia" w:ascii="楷体" w:hAnsi="楷体" w:eastAsia="楷体" w:cs="楷体"/>
          <w:b w:val="0"/>
          <w:bCs w:val="0"/>
          <w:i w:val="0"/>
          <w:iCs w:val="0"/>
          <w:color w:val="auto"/>
          <w:sz w:val="21"/>
          <w:szCs w:val="21"/>
          <w:lang w:val="en-US" w:eastAsia="zh-CN"/>
        </w:rPr>
        <w:t>数据集包括以下三部分内容：</w:t>
      </w:r>
    </w:p>
    <w:p>
      <w:pPr>
        <w:numPr>
          <w:ilvl w:val="0"/>
          <w:numId w:val="2"/>
        </w:numPr>
        <w:spacing w:line="360" w:lineRule="auto"/>
        <w:ind w:firstLine="420"/>
        <w:rPr>
          <w:rFonts w:hint="eastAsia" w:ascii="楷体" w:hAnsi="楷体" w:eastAsia="楷体" w:cs="楷体"/>
          <w:b w:val="0"/>
          <w:bCs w:val="0"/>
          <w:i w:val="0"/>
          <w:iCs w:val="0"/>
          <w:color w:val="auto"/>
          <w:sz w:val="21"/>
          <w:szCs w:val="21"/>
          <w:lang w:val="en-US" w:eastAsia="zh-CN"/>
        </w:rPr>
      </w:pPr>
      <w:r>
        <w:rPr>
          <w:rFonts w:hint="eastAsia" w:ascii="楷体" w:hAnsi="楷体" w:eastAsia="楷体" w:cs="楷体"/>
          <w:b w:val="0"/>
          <w:bCs w:val="0"/>
          <w:i w:val="0"/>
          <w:iCs w:val="0"/>
          <w:color w:val="auto"/>
          <w:sz w:val="21"/>
          <w:szCs w:val="21"/>
          <w:lang w:val="en-US" w:eastAsia="zh-CN"/>
        </w:rPr>
        <w:t>自动生成的图像描述文本集合（文件名：autocaption.txt）；</w:t>
      </w:r>
    </w:p>
    <w:p>
      <w:pPr>
        <w:numPr>
          <w:ilvl w:val="0"/>
          <w:numId w:val="2"/>
        </w:numPr>
        <w:spacing w:line="360" w:lineRule="auto"/>
        <w:ind w:firstLine="420"/>
        <w:rPr>
          <w:rFonts w:hint="eastAsia" w:ascii="楷体" w:hAnsi="楷体" w:eastAsia="楷体" w:cs="楷体"/>
          <w:b w:val="0"/>
          <w:bCs w:val="0"/>
          <w:i w:val="0"/>
          <w:iCs w:val="0"/>
          <w:color w:val="auto"/>
          <w:sz w:val="21"/>
          <w:szCs w:val="21"/>
          <w:lang w:val="en-US" w:eastAsia="zh-CN"/>
        </w:rPr>
      </w:pPr>
      <w:r>
        <w:rPr>
          <w:rFonts w:hint="eastAsia" w:ascii="楷体" w:hAnsi="楷体" w:eastAsia="楷体" w:cs="楷体"/>
          <w:b w:val="0"/>
          <w:bCs w:val="0"/>
          <w:i w:val="0"/>
          <w:iCs w:val="0"/>
          <w:color w:val="auto"/>
          <w:sz w:val="21"/>
          <w:szCs w:val="21"/>
          <w:lang w:val="en-US" w:eastAsia="zh-CN"/>
        </w:rPr>
        <w:t>人工撰写的图像描述文本集合（文件名：references.txt）；</w:t>
      </w:r>
    </w:p>
    <w:p>
      <w:pPr>
        <w:numPr>
          <w:ilvl w:val="0"/>
          <w:numId w:val="2"/>
        </w:numPr>
        <w:spacing w:line="360" w:lineRule="auto"/>
        <w:ind w:firstLine="420"/>
        <w:rPr>
          <w:rFonts w:hint="eastAsia" w:ascii="楷体" w:hAnsi="楷体" w:eastAsia="楷体" w:cs="楷体"/>
          <w:b w:val="0"/>
          <w:bCs w:val="0"/>
          <w:i w:val="0"/>
          <w:iCs w:val="0"/>
          <w:color w:val="auto"/>
          <w:sz w:val="21"/>
          <w:szCs w:val="21"/>
          <w:lang w:val="en-US" w:eastAsia="zh-CN"/>
        </w:rPr>
      </w:pPr>
      <w:r>
        <w:rPr>
          <w:rFonts w:hint="eastAsia" w:ascii="楷体" w:hAnsi="楷体" w:eastAsia="楷体" w:cs="楷体"/>
          <w:b w:val="0"/>
          <w:bCs w:val="0"/>
          <w:i w:val="0"/>
          <w:iCs w:val="0"/>
          <w:color w:val="auto"/>
          <w:sz w:val="21"/>
          <w:szCs w:val="21"/>
          <w:lang w:val="en-US" w:eastAsia="zh-CN"/>
        </w:rPr>
        <w:t>文本集（1）的人工评分集（文件名：humanjudgments.txt）；</w:t>
      </w:r>
      <w:bookmarkStart w:id="0" w:name="_GoBack"/>
      <w:bookmarkEnd w:id="0"/>
    </w:p>
    <w:p>
      <w:pPr>
        <w:numPr>
          <w:ilvl w:val="0"/>
          <w:numId w:val="0"/>
        </w:numPr>
        <w:spacing w:line="360" w:lineRule="auto"/>
        <w:ind w:firstLine="420" w:firstLineChars="200"/>
        <w:rPr>
          <w:rFonts w:hint="eastAsia" w:ascii="楷体" w:hAnsi="楷体" w:eastAsia="楷体" w:cs="楷体"/>
          <w:b w:val="0"/>
          <w:bCs w:val="0"/>
          <w:i w:val="0"/>
          <w:iCs w:val="0"/>
          <w:color w:val="auto"/>
          <w:sz w:val="21"/>
          <w:szCs w:val="21"/>
          <w:lang w:val="en-US" w:eastAsia="zh-CN"/>
        </w:rPr>
      </w:pPr>
      <w:r>
        <w:rPr>
          <w:rFonts w:hint="eastAsia" w:ascii="楷体" w:hAnsi="楷体" w:eastAsia="楷体" w:cs="楷体"/>
          <w:b/>
          <w:bCs/>
          <w:i w:val="0"/>
          <w:iCs w:val="0"/>
          <w:color w:val="auto"/>
          <w:sz w:val="21"/>
          <w:szCs w:val="21"/>
          <w:lang w:val="en-US" w:eastAsia="zh-CN"/>
        </w:rPr>
        <w:t>提交结果：</w:t>
      </w:r>
      <w:r>
        <w:rPr>
          <w:rFonts w:hint="eastAsia" w:ascii="楷体" w:hAnsi="楷体" w:eastAsia="楷体" w:cs="楷体"/>
          <w:b w:val="0"/>
          <w:bCs w:val="0"/>
          <w:i w:val="0"/>
          <w:iCs w:val="0"/>
          <w:color w:val="auto"/>
          <w:sz w:val="21"/>
          <w:szCs w:val="21"/>
          <w:lang w:val="en-US" w:eastAsia="zh-CN"/>
        </w:rPr>
        <w:t>请参与者提交以下材料：</w:t>
      </w:r>
    </w:p>
    <w:p>
      <w:pPr>
        <w:numPr>
          <w:ilvl w:val="0"/>
          <w:numId w:val="3"/>
        </w:numPr>
        <w:spacing w:line="360" w:lineRule="auto"/>
        <w:ind w:firstLine="420" w:firstLineChars="200"/>
        <w:rPr>
          <w:rFonts w:hint="eastAsia" w:ascii="楷体" w:hAnsi="楷体" w:eastAsia="楷体" w:cs="楷体"/>
          <w:b w:val="0"/>
          <w:bCs w:val="0"/>
          <w:i w:val="0"/>
          <w:iCs w:val="0"/>
          <w:color w:val="auto"/>
          <w:sz w:val="21"/>
          <w:szCs w:val="21"/>
          <w:lang w:val="en-US" w:eastAsia="zh-CN"/>
        </w:rPr>
      </w:pPr>
      <w:r>
        <w:rPr>
          <w:rFonts w:hint="eastAsia" w:ascii="楷体" w:hAnsi="楷体" w:eastAsia="楷体" w:cs="楷体"/>
          <w:b w:val="0"/>
          <w:bCs w:val="0"/>
          <w:i w:val="0"/>
          <w:iCs w:val="0"/>
          <w:color w:val="auto"/>
          <w:sz w:val="21"/>
          <w:szCs w:val="21"/>
          <w:lang w:val="en-US" w:eastAsia="zh-CN"/>
        </w:rPr>
        <w:t>提出的自动评测算法的相关技术文档；</w:t>
      </w:r>
    </w:p>
    <w:p>
      <w:pPr>
        <w:numPr>
          <w:ilvl w:val="0"/>
          <w:numId w:val="3"/>
        </w:numPr>
        <w:spacing w:line="360" w:lineRule="auto"/>
        <w:ind w:firstLine="420" w:firstLineChars="200"/>
        <w:rPr>
          <w:rFonts w:hint="eastAsia" w:ascii="楷体" w:hAnsi="楷体" w:eastAsia="楷体" w:cs="楷体"/>
          <w:b w:val="0"/>
          <w:bCs w:val="0"/>
          <w:i w:val="0"/>
          <w:iCs w:val="0"/>
          <w:color w:val="auto"/>
          <w:sz w:val="21"/>
          <w:szCs w:val="21"/>
          <w:lang w:val="en-US" w:eastAsia="zh-CN"/>
        </w:rPr>
      </w:pPr>
      <w:r>
        <w:rPr>
          <w:rFonts w:hint="eastAsia" w:ascii="楷体" w:hAnsi="楷体" w:eastAsia="楷体" w:cs="楷体"/>
          <w:b w:val="0"/>
          <w:bCs w:val="0"/>
          <w:i w:val="0"/>
          <w:iCs w:val="0"/>
          <w:color w:val="auto"/>
          <w:sz w:val="21"/>
          <w:szCs w:val="21"/>
          <w:lang w:val="en-US" w:eastAsia="zh-CN"/>
        </w:rPr>
        <w:t>提出的自动评测算法在我们提供的测试集上的评分结果。</w:t>
      </w:r>
    </w:p>
    <w:p>
      <w:pPr>
        <w:spacing w:line="360" w:lineRule="auto"/>
        <w:ind w:firstLine="420"/>
        <w:rPr>
          <w:rFonts w:hint="eastAsia" w:ascii="楷体" w:hAnsi="楷体" w:eastAsia="楷体" w:cs="楷体"/>
          <w:b w:val="0"/>
          <w:bCs w:val="0"/>
          <w:i w:val="0"/>
          <w:iCs w:val="0"/>
          <w:color w:val="auto"/>
          <w:sz w:val="21"/>
          <w:szCs w:val="21"/>
          <w:lang w:val="en-US" w:eastAsia="zh-CN"/>
        </w:rPr>
      </w:pPr>
      <w:r>
        <w:rPr>
          <w:rFonts w:hint="eastAsia" w:ascii="楷体" w:hAnsi="楷体" w:eastAsia="楷体" w:cs="楷体"/>
          <w:b/>
          <w:bCs/>
          <w:i w:val="0"/>
          <w:iCs w:val="0"/>
          <w:color w:val="auto"/>
          <w:sz w:val="21"/>
          <w:szCs w:val="21"/>
          <w:lang w:val="en-US" w:eastAsia="zh-CN"/>
        </w:rPr>
        <w:t xml:space="preserve">评价指标： </w:t>
      </w:r>
      <w:r>
        <w:rPr>
          <w:rFonts w:hint="eastAsia" w:ascii="楷体" w:hAnsi="楷体" w:eastAsia="楷体" w:cs="楷体"/>
          <w:b w:val="0"/>
          <w:bCs w:val="0"/>
          <w:i w:val="0"/>
          <w:iCs w:val="0"/>
          <w:color w:val="auto"/>
          <w:sz w:val="21"/>
          <w:szCs w:val="21"/>
          <w:lang w:val="en-US" w:eastAsia="zh-CN"/>
        </w:rPr>
        <w:t>我们将通过衡量参与者提出的自动评测方法与人工评测方法之间的相关性来评价自动评测算法的好坏</w:t>
      </w:r>
      <w:r>
        <w:rPr>
          <w:rFonts w:hint="default" w:ascii="楷体" w:hAnsi="楷体" w:eastAsia="楷体" w:cs="楷体"/>
          <w:b w:val="0"/>
          <w:bCs w:val="0"/>
          <w:i w:val="0"/>
          <w:iCs w:val="0"/>
          <w:color w:val="auto"/>
          <w:sz w:val="21"/>
          <w:szCs w:val="21"/>
          <w:lang w:eastAsia="zh-CN"/>
        </w:rPr>
        <w:t>。评价指标采用肯德尔等级相关系数（ Kendall's tau coefficient ）</w:t>
      </w:r>
      <w:r>
        <w:rPr>
          <w:rFonts w:hint="eastAsia" w:ascii="楷体" w:hAnsi="楷体" w:eastAsia="楷体" w:cs="楷体"/>
          <w:b w:val="0"/>
          <w:bCs w:val="0"/>
          <w:i w:val="0"/>
          <w:iCs w:val="0"/>
          <w:color w:val="auto"/>
          <w:sz w:val="21"/>
          <w:szCs w:val="21"/>
          <w:lang w:val="en-US" w:eastAsia="zh-CN"/>
        </w:rPr>
        <w:t>。</w:t>
      </w:r>
    </w:p>
    <w:p>
      <w:pPr>
        <w:spacing w:line="360" w:lineRule="auto"/>
        <w:ind w:firstLine="420"/>
        <w:rPr>
          <w:rFonts w:hint="eastAsia" w:ascii="楷体" w:hAnsi="楷体" w:eastAsia="楷体" w:cs="楷体"/>
          <w:b/>
          <w:bCs/>
          <w:i w:val="0"/>
          <w:iCs w:val="0"/>
          <w:color w:val="auto"/>
          <w:sz w:val="21"/>
          <w:szCs w:val="21"/>
          <w:lang w:val="en-US" w:eastAsia="zh-CN"/>
        </w:rPr>
      </w:pPr>
      <w:r>
        <w:rPr>
          <w:rFonts w:hint="eastAsia" w:ascii="楷体" w:hAnsi="楷体" w:eastAsia="楷体" w:cs="楷体"/>
          <w:b/>
          <w:bCs/>
          <w:i w:val="0"/>
          <w:iCs w:val="0"/>
          <w:color w:val="auto"/>
          <w:sz w:val="21"/>
          <w:szCs w:val="21"/>
          <w:lang w:val="en-US" w:eastAsia="zh-CN"/>
        </w:rPr>
        <w:t>数据集实例：</w:t>
      </w:r>
    </w:p>
    <w:tbl>
      <w:tblPr>
        <w:tblStyle w:val="11"/>
        <w:tblW w:w="747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08"/>
        <w:gridCol w:w="2067"/>
        <w:gridCol w:w="3801"/>
      </w:tblGrid>
      <w:tr>
        <w:trPr>
          <w:trHeight w:val="502" w:hRule="atLeast"/>
          <w:jc w:val="center"/>
        </w:trPr>
        <w:tc>
          <w:tcPr>
            <w:tcW w:w="1434" w:type="dxa"/>
            <w:vMerge w:val="restart"/>
          </w:tcPr>
          <w:p>
            <w:pPr>
              <w:spacing w:line="360" w:lineRule="auto"/>
              <w:jc w:val="center"/>
              <w:rPr>
                <w:rFonts w:hint="eastAsia"/>
                <w:b w:val="0"/>
                <w:bCs w:val="0"/>
                <w:i w:val="0"/>
                <w:iCs w:val="0"/>
                <w:color w:val="auto"/>
                <w:vertAlign w:val="baseline"/>
                <w:lang w:val="en-US" w:eastAsia="zh-CN"/>
              </w:rPr>
            </w:pPr>
            <w:ins w:id="0" w:author="Linda" w:date="2021-08-02T14:20:57Z">
              <w:r>
                <w:rPr/>
                <w:drawing>
                  <wp:inline distT="0" distB="0" distL="114300" distR="114300">
                    <wp:extent cx="871220" cy="871220"/>
                    <wp:effectExtent l="0" t="0" r="12700" b="12700"/>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pic:cNvPicPr>
                              <a:picLocks noChangeAspect="1"/>
                            </pic:cNvPicPr>
                          </pic:nvPicPr>
                          <pic:blipFill>
                            <a:blip r:embed="rId4"/>
                            <a:stretch>
                              <a:fillRect/>
                            </a:stretch>
                          </pic:blipFill>
                          <pic:spPr>
                            <a:xfrm>
                              <a:off x="0" y="0"/>
                              <a:ext cx="871220" cy="871220"/>
                            </a:xfrm>
                            <a:prstGeom prst="rect">
                              <a:avLst/>
                            </a:prstGeom>
                          </pic:spPr>
                        </pic:pic>
                      </a:graphicData>
                    </a:graphic>
                  </wp:inline>
                </w:drawing>
              </w:r>
            </w:ins>
          </w:p>
        </w:tc>
        <w:tc>
          <w:tcPr>
            <w:tcW w:w="2126" w:type="dxa"/>
            <w:vAlign w:val="center"/>
          </w:tcPr>
          <w:p>
            <w:pP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自动生成文本</w:t>
            </w:r>
          </w:p>
        </w:tc>
        <w:tc>
          <w:tcPr>
            <w:tcW w:w="3916" w:type="dxa"/>
            <w:vAlign w:val="center"/>
          </w:tcPr>
          <w:p>
            <w:pP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eastAsia="zh-CN"/>
                <w14:textFill>
                  <w14:solidFill>
                    <w14:schemeClr w14:val="tx1"/>
                  </w14:solidFill>
                </w14:textFill>
              </w:rPr>
              <w:t>一个女人站在一群人的背景中。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82" w:hRule="atLeast"/>
          <w:jc w:val="center"/>
        </w:trPr>
        <w:tc>
          <w:tcPr>
            <w:tcW w:w="1434" w:type="dxa"/>
            <w:vMerge w:val="continue"/>
          </w:tcPr>
          <w:p>
            <w:pPr>
              <w:spacing w:line="360" w:lineRule="auto"/>
            </w:pPr>
          </w:p>
        </w:tc>
        <w:tc>
          <w:tcPr>
            <w:tcW w:w="2126" w:type="dxa"/>
            <w:vAlign w:val="center"/>
          </w:tcPr>
          <w:p>
            <w:pP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人工撰写文本</w:t>
            </w:r>
          </w:p>
        </w:tc>
        <w:tc>
          <w:tcPr>
            <w:tcW w:w="3916" w:type="dxa"/>
            <w:vAlign w:val="center"/>
          </w:tcPr>
          <w:p>
            <w:pP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eastAsia="zh-CN"/>
                <w14:textFill>
                  <w14:solidFill>
                    <w14:schemeClr w14:val="tx1"/>
                  </w14:solidFill>
                </w14:textFill>
              </w:rPr>
              <w:t>一群人走在繁忙的人行道上。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3" w:hRule="atLeast"/>
          <w:jc w:val="center"/>
        </w:trPr>
        <w:tc>
          <w:tcPr>
            <w:tcW w:w="1434" w:type="dxa"/>
            <w:vMerge w:val="continue"/>
          </w:tcPr>
          <w:p>
            <w:pPr>
              <w:spacing w:line="360" w:lineRule="auto"/>
            </w:pPr>
          </w:p>
        </w:tc>
        <w:tc>
          <w:tcPr>
            <w:tcW w:w="2126" w:type="dxa"/>
            <w:vAlign w:val="center"/>
          </w:tcPr>
          <w:p>
            <w:pP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人工评分结果</w:t>
            </w:r>
          </w:p>
        </w:tc>
        <w:tc>
          <w:tcPr>
            <w:tcW w:w="3916" w:type="dxa"/>
            <w:vAlign w:val="center"/>
          </w:tcPr>
          <w:p>
            <w:pP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4.0</w:t>
            </w:r>
          </w:p>
        </w:tc>
      </w:tr>
    </w:tbl>
    <w:p>
      <w:pPr>
        <w:pStyle w:val="3"/>
        <w:numPr>
          <w:ilvl w:val="0"/>
          <w:numId w:val="1"/>
        </w:numPr>
        <w:rPr>
          <w:color w:val="000000" w:themeColor="text1"/>
          <w14:textFill>
            <w14:solidFill>
              <w14:schemeClr w14:val="tx1"/>
            </w14:solidFill>
          </w14:textFill>
        </w:rPr>
      </w:pPr>
      <w:r>
        <w:rPr>
          <w:rFonts w:hint="eastAsia"/>
          <w:lang w:eastAsia="zh-CN"/>
        </w:rPr>
        <w:t>时间安排</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1"/>
        <w:gridCol w:w="2441"/>
        <w:gridCol w:w="3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471" w:type="dxa"/>
          </w:tcPr>
          <w:p>
            <w:pPr>
              <w:rPr>
                <w:rFonts w:hint="eastAsia" w:ascii="楷体" w:hAnsi="楷体" w:eastAsia="楷体" w:cs="楷体"/>
              </w:rPr>
            </w:pPr>
          </w:p>
        </w:tc>
        <w:tc>
          <w:tcPr>
            <w:tcW w:w="2441" w:type="dxa"/>
          </w:tcPr>
          <w:p>
            <w:pPr>
              <w:jc w:val="center"/>
              <w:rPr>
                <w:rFonts w:hint="eastAsia" w:ascii="楷体" w:hAnsi="楷体" w:eastAsia="楷体" w:cs="楷体"/>
              </w:rPr>
            </w:pPr>
            <w:r>
              <w:rPr>
                <w:rFonts w:hint="eastAsia" w:ascii="楷体" w:hAnsi="楷体" w:eastAsia="楷体" w:cs="楷体"/>
              </w:rPr>
              <w:t>时间</w:t>
            </w:r>
          </w:p>
        </w:tc>
        <w:tc>
          <w:tcPr>
            <w:tcW w:w="3738" w:type="dxa"/>
          </w:tcPr>
          <w:p>
            <w:pPr>
              <w:jc w:val="center"/>
              <w:rPr>
                <w:rFonts w:hint="eastAsia" w:ascii="楷体" w:hAnsi="楷体" w:eastAsia="楷体" w:cs="楷体"/>
              </w:rPr>
            </w:pPr>
            <w:r>
              <w:rPr>
                <w:rFonts w:hint="eastAsia" w:ascii="楷体" w:hAnsi="楷体" w:eastAsia="楷体" w:cs="楷体"/>
              </w:rPr>
              <w:t>说明</w:t>
            </w:r>
          </w:p>
        </w:tc>
      </w:tr>
      <w:tr>
        <w:trPr>
          <w:jc w:val="center"/>
        </w:trPr>
        <w:tc>
          <w:tcPr>
            <w:tcW w:w="1471" w:type="dxa"/>
          </w:tcPr>
          <w:p>
            <w:pPr>
              <w:rPr>
                <w:rFonts w:hint="eastAsia" w:ascii="楷体" w:hAnsi="楷体" w:eastAsia="楷体" w:cs="楷体"/>
                <w:color w:val="000000" w:themeColor="text1"/>
                <w:lang w:eastAsia="zh-CN"/>
                <w14:textFill>
                  <w14:solidFill>
                    <w14:schemeClr w14:val="tx1"/>
                  </w14:solidFill>
                </w14:textFill>
              </w:rPr>
            </w:pPr>
            <w:r>
              <w:rPr>
                <w:rFonts w:hint="eastAsia" w:ascii="楷体" w:hAnsi="楷体" w:eastAsia="楷体" w:cs="楷体"/>
                <w:color w:val="000000" w:themeColor="text1"/>
                <w:lang w:eastAsia="zh-CN"/>
                <w14:textFill>
                  <w14:solidFill>
                    <w14:schemeClr w14:val="tx1"/>
                  </w14:solidFill>
                </w14:textFill>
              </w:rPr>
              <w:t>报名注册</w:t>
            </w:r>
          </w:p>
        </w:tc>
        <w:tc>
          <w:tcPr>
            <w:tcW w:w="2441" w:type="dxa"/>
          </w:tcPr>
          <w:p>
            <w:pPr>
              <w:rPr>
                <w:rFonts w:hint="eastAsia" w:ascii="楷体" w:hAnsi="楷体" w:eastAsia="楷体" w:cs="楷体"/>
                <w:color w:val="000000" w:themeColor="text1"/>
                <w:lang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10</w:t>
            </w:r>
            <w:r>
              <w:rPr>
                <w:rFonts w:hint="eastAsia" w:ascii="楷体" w:hAnsi="楷体" w:eastAsia="楷体" w:cs="楷体"/>
                <w:color w:val="000000" w:themeColor="text1"/>
                <w:lang w:eastAsia="zh-CN"/>
                <w14:textFill>
                  <w14:solidFill>
                    <w14:schemeClr w14:val="tx1"/>
                  </w14:solidFill>
                </w14:textFill>
              </w:rPr>
              <w:t>月</w:t>
            </w:r>
            <w:r>
              <w:rPr>
                <w:rFonts w:hint="eastAsia" w:ascii="楷体" w:hAnsi="楷体" w:eastAsia="楷体" w:cs="楷体"/>
                <w:color w:val="000000" w:themeColor="text1"/>
                <w:lang w:val="en-US" w:eastAsia="zh-CN"/>
                <w14:textFill>
                  <w14:solidFill>
                    <w14:schemeClr w14:val="tx1"/>
                  </w14:solidFill>
                </w14:textFill>
              </w:rPr>
              <w:t>10</w:t>
            </w:r>
            <w:r>
              <w:rPr>
                <w:rFonts w:hint="eastAsia" w:ascii="楷体" w:hAnsi="楷体" w:eastAsia="楷体" w:cs="楷体"/>
                <w:color w:val="000000" w:themeColor="text1"/>
                <w:lang w:eastAsia="zh-CN"/>
                <w14:textFill>
                  <w14:solidFill>
                    <w14:schemeClr w14:val="tx1"/>
                  </w14:solidFill>
                </w14:textFill>
              </w:rPr>
              <w:t>日</w:t>
            </w:r>
            <w:r>
              <w:rPr>
                <w:rFonts w:hint="eastAsia" w:ascii="楷体" w:hAnsi="楷体" w:eastAsia="楷体" w:cs="楷体"/>
                <w:color w:val="000000" w:themeColor="text1"/>
                <w14:textFill>
                  <w14:solidFill>
                    <w14:schemeClr w14:val="tx1"/>
                  </w14:solidFill>
                </w14:textFill>
              </w:rPr>
              <w:t>至</w:t>
            </w:r>
            <w:r>
              <w:rPr>
                <w:rFonts w:hint="eastAsia" w:ascii="楷体" w:hAnsi="楷体" w:eastAsia="楷体" w:cs="楷体"/>
                <w:color w:val="000000" w:themeColor="text1"/>
                <w:lang w:val="en-US" w:eastAsia="zh-CN"/>
                <w14:textFill>
                  <w14:solidFill>
                    <w14:schemeClr w14:val="tx1"/>
                  </w14:solidFill>
                </w14:textFill>
              </w:rPr>
              <w:t>10</w:t>
            </w:r>
            <w:r>
              <w:rPr>
                <w:rFonts w:hint="eastAsia" w:ascii="楷体" w:hAnsi="楷体" w:eastAsia="楷体" w:cs="楷体"/>
                <w:color w:val="000000" w:themeColor="text1"/>
                <w:lang w:eastAsia="zh-CN"/>
                <w14:textFill>
                  <w14:solidFill>
                    <w14:schemeClr w14:val="tx1"/>
                  </w14:solidFill>
                </w14:textFill>
              </w:rPr>
              <w:t>月</w:t>
            </w:r>
            <w:r>
              <w:rPr>
                <w:rFonts w:hint="eastAsia" w:ascii="楷体" w:hAnsi="楷体" w:eastAsia="楷体" w:cs="楷体"/>
                <w:color w:val="000000" w:themeColor="text1"/>
                <w:lang w:val="en-US" w:eastAsia="zh-CN"/>
                <w14:textFill>
                  <w14:solidFill>
                    <w14:schemeClr w14:val="tx1"/>
                  </w14:solidFill>
                </w14:textFill>
              </w:rPr>
              <w:t>20</w:t>
            </w:r>
            <w:r>
              <w:rPr>
                <w:rFonts w:hint="eastAsia" w:ascii="楷体" w:hAnsi="楷体" w:eastAsia="楷体" w:cs="楷体"/>
                <w:color w:val="000000" w:themeColor="text1"/>
                <w:lang w:eastAsia="zh-CN"/>
                <w14:textFill>
                  <w14:solidFill>
                    <w14:schemeClr w14:val="tx1"/>
                  </w14:solidFill>
                </w14:textFill>
              </w:rPr>
              <w:t>日</w:t>
            </w:r>
          </w:p>
        </w:tc>
        <w:tc>
          <w:tcPr>
            <w:tcW w:w="3738" w:type="dxa"/>
          </w:tcPr>
          <w:p>
            <w:pPr>
              <w:rPr>
                <w:rFonts w:hint="eastAsia" w:ascii="楷体" w:hAnsi="楷体" w:eastAsia="楷体" w:cs="楷体"/>
                <w:color w:val="000000" w:themeColor="text1"/>
                <w:lang w:eastAsia="zh-CN"/>
                <w14:textFill>
                  <w14:solidFill>
                    <w14:schemeClr w14:val="tx1"/>
                  </w14:solidFill>
                </w14:textFill>
              </w:rPr>
            </w:pPr>
            <w:r>
              <w:rPr>
                <w:rFonts w:hint="eastAsia" w:ascii="楷体" w:hAnsi="楷体" w:eastAsia="楷体" w:cs="楷体"/>
                <w:color w:val="000000" w:themeColor="text1"/>
                <w:lang w:eastAsia="zh-CN"/>
                <w14:textFill>
                  <w14:solidFill>
                    <w14:schemeClr w14:val="tx1"/>
                  </w14:solidFill>
                </w14:textFill>
              </w:rPr>
              <w:t>发布共享任务说明，接受参与者</w:t>
            </w:r>
            <w:r>
              <w:rPr>
                <w:rFonts w:hint="eastAsia" w:ascii="楷体" w:hAnsi="楷体" w:eastAsia="楷体" w:cs="楷体"/>
                <w:color w:val="000000" w:themeColor="text1"/>
                <w14:textFill>
                  <w14:solidFill>
                    <w14:schemeClr w14:val="tx1"/>
                  </w14:solidFill>
                </w14:textFill>
              </w:rPr>
              <w:t>报名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471" w:type="dxa"/>
          </w:tcPr>
          <w:p>
            <w:pPr>
              <w:rPr>
                <w:rFonts w:hint="eastAsia" w:ascii="楷体" w:hAnsi="楷体" w:eastAsia="楷体" w:cs="楷体"/>
                <w:color w:val="000000" w:themeColor="text1"/>
                <w:lang w:eastAsia="zh-CN"/>
                <w14:textFill>
                  <w14:solidFill>
                    <w14:schemeClr w14:val="tx1"/>
                  </w14:solidFill>
                </w14:textFill>
              </w:rPr>
            </w:pPr>
            <w:r>
              <w:rPr>
                <w:rFonts w:hint="eastAsia" w:ascii="楷体" w:hAnsi="楷体" w:eastAsia="楷体" w:cs="楷体"/>
                <w:color w:val="000000" w:themeColor="text1"/>
                <w:lang w:eastAsia="zh-CN"/>
                <w14:textFill>
                  <w14:solidFill>
                    <w14:schemeClr w14:val="tx1"/>
                  </w14:solidFill>
                </w14:textFill>
              </w:rPr>
              <w:t>发布训练集</w:t>
            </w:r>
          </w:p>
        </w:tc>
        <w:tc>
          <w:tcPr>
            <w:tcW w:w="2441" w:type="dxa"/>
          </w:tcPr>
          <w:p>
            <w:pPr>
              <w:rPr>
                <w:rFonts w:hint="eastAsia" w:ascii="楷体" w:hAnsi="楷体" w:eastAsia="楷体" w:cs="楷体"/>
                <w:color w:val="000000" w:themeColor="text1"/>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10</w:t>
            </w:r>
            <w:r>
              <w:rPr>
                <w:rFonts w:hint="eastAsia" w:ascii="楷体" w:hAnsi="楷体" w:eastAsia="楷体" w:cs="楷体"/>
                <w:color w:val="000000" w:themeColor="text1"/>
                <w:lang w:eastAsia="zh-CN"/>
                <w14:textFill>
                  <w14:solidFill>
                    <w14:schemeClr w14:val="tx1"/>
                  </w14:solidFill>
                </w14:textFill>
              </w:rPr>
              <w:t>月</w:t>
            </w:r>
            <w:r>
              <w:rPr>
                <w:rFonts w:hint="eastAsia" w:ascii="楷体" w:hAnsi="楷体" w:eastAsia="楷体" w:cs="楷体"/>
                <w:color w:val="000000" w:themeColor="text1"/>
                <w:lang w:val="en-US" w:eastAsia="zh-CN"/>
                <w14:textFill>
                  <w14:solidFill>
                    <w14:schemeClr w14:val="tx1"/>
                  </w14:solidFill>
                </w14:textFill>
              </w:rPr>
              <w:t>21日</w:t>
            </w:r>
          </w:p>
        </w:tc>
        <w:tc>
          <w:tcPr>
            <w:tcW w:w="3738" w:type="dxa"/>
          </w:tcPr>
          <w:p>
            <w:pPr>
              <w:rPr>
                <w:rFonts w:hint="eastAsia" w:ascii="楷体" w:hAnsi="楷体" w:eastAsia="楷体" w:cs="楷体"/>
                <w:color w:val="000000" w:themeColor="text1"/>
                <w:lang w:eastAsia="zh-CN"/>
                <w14:textFill>
                  <w14:solidFill>
                    <w14:schemeClr w14:val="tx1"/>
                  </w14:solidFill>
                </w14:textFill>
              </w:rPr>
            </w:pPr>
            <w:r>
              <w:rPr>
                <w:rFonts w:hint="eastAsia" w:ascii="楷体" w:hAnsi="楷体" w:eastAsia="楷体" w:cs="楷体"/>
                <w:color w:val="000000" w:themeColor="text1"/>
                <w14:textFill>
                  <w14:solidFill>
                    <w14:schemeClr w14:val="tx1"/>
                  </w14:solidFill>
                </w14:textFill>
              </w:rPr>
              <w:t>发布训练</w:t>
            </w:r>
            <w:r>
              <w:rPr>
                <w:rFonts w:hint="eastAsia" w:ascii="楷体" w:hAnsi="楷体" w:eastAsia="楷体" w:cs="楷体"/>
                <w:color w:val="000000" w:themeColor="text1"/>
                <w:lang w:eastAsia="zh-CN"/>
                <w14:textFill>
                  <w14:solidFill>
                    <w14:schemeClr w14:val="tx1"/>
                  </w14:solidFill>
                </w14:textFill>
              </w:rPr>
              <w:t>数据</w:t>
            </w:r>
            <w:r>
              <w:rPr>
                <w:rFonts w:hint="eastAsia" w:ascii="楷体" w:hAnsi="楷体" w:eastAsia="楷体" w:cs="楷体"/>
                <w:color w:val="000000" w:themeColor="text1"/>
                <w14:textFill>
                  <w14:solidFill>
                    <w14:schemeClr w14:val="tx1"/>
                  </w14:solidFill>
                </w14:textFill>
              </w:rPr>
              <w:t>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471" w:type="dxa"/>
          </w:tcPr>
          <w:p>
            <w:pPr>
              <w:rPr>
                <w:rFonts w:hint="eastAsia" w:ascii="楷体" w:hAnsi="楷体" w:eastAsia="楷体" w:cs="楷体"/>
                <w:color w:val="000000" w:themeColor="text1"/>
                <w:lang w:eastAsia="zh-CN"/>
                <w14:textFill>
                  <w14:solidFill>
                    <w14:schemeClr w14:val="tx1"/>
                  </w14:solidFill>
                </w14:textFill>
              </w:rPr>
            </w:pPr>
            <w:r>
              <w:rPr>
                <w:rFonts w:hint="eastAsia" w:ascii="楷体" w:hAnsi="楷体" w:eastAsia="楷体" w:cs="楷体"/>
                <w:color w:val="000000" w:themeColor="text1"/>
                <w:lang w:eastAsia="zh-CN"/>
                <w14:textFill>
                  <w14:solidFill>
                    <w14:schemeClr w14:val="tx1"/>
                  </w14:solidFill>
                </w14:textFill>
              </w:rPr>
              <w:t>发布测试集</w:t>
            </w:r>
          </w:p>
        </w:tc>
        <w:tc>
          <w:tcPr>
            <w:tcW w:w="2441" w:type="dxa"/>
          </w:tcPr>
          <w:p>
            <w:pPr>
              <w:rPr>
                <w:rFonts w:hint="eastAsia" w:ascii="楷体" w:hAnsi="楷体" w:eastAsia="楷体" w:cs="楷体"/>
                <w:color w:val="000000" w:themeColor="text1"/>
                <w:lang w:eastAsia="zh-CN"/>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11</w:t>
            </w:r>
            <w:r>
              <w:rPr>
                <w:rFonts w:hint="eastAsia" w:ascii="楷体" w:hAnsi="楷体" w:eastAsia="楷体" w:cs="楷体"/>
                <w:color w:val="000000" w:themeColor="text1"/>
                <w:lang w:eastAsia="zh-CN"/>
                <w14:textFill>
                  <w14:solidFill>
                    <w14:schemeClr w14:val="tx1"/>
                  </w14:solidFill>
                </w14:textFill>
              </w:rPr>
              <w:t>月</w:t>
            </w:r>
            <w:r>
              <w:rPr>
                <w:rFonts w:hint="eastAsia" w:ascii="楷体" w:hAnsi="楷体" w:eastAsia="楷体" w:cs="楷体"/>
                <w:color w:val="000000" w:themeColor="text1"/>
                <w:lang w:val="en-US" w:eastAsia="zh-CN"/>
                <w14:textFill>
                  <w14:solidFill>
                    <w14:schemeClr w14:val="tx1"/>
                  </w14:solidFill>
                </w14:textFill>
              </w:rPr>
              <w:t>10日</w:t>
            </w:r>
          </w:p>
        </w:tc>
        <w:tc>
          <w:tcPr>
            <w:tcW w:w="3738" w:type="dxa"/>
          </w:tcPr>
          <w:p>
            <w:pPr>
              <w:rPr>
                <w:rFonts w:hint="eastAsia" w:ascii="楷体" w:hAnsi="楷体" w:eastAsia="楷体" w:cs="楷体"/>
                <w:color w:val="000000" w:themeColor="text1"/>
                <w:lang w:eastAsia="zh-CN"/>
                <w14:textFill>
                  <w14:solidFill>
                    <w14:schemeClr w14:val="tx1"/>
                  </w14:solidFill>
                </w14:textFill>
              </w:rPr>
            </w:pPr>
            <w:r>
              <w:rPr>
                <w:rFonts w:hint="eastAsia" w:ascii="楷体" w:hAnsi="楷体" w:eastAsia="楷体" w:cs="楷体"/>
                <w:color w:val="000000" w:themeColor="text1"/>
                <w:lang w:eastAsia="zh-CN"/>
                <w14:textFill>
                  <w14:solidFill>
                    <w14:schemeClr w14:val="tx1"/>
                  </w14:solidFill>
                </w14:textFill>
              </w:rPr>
              <w:t>发布测试数据集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471" w:type="dxa"/>
          </w:tcPr>
          <w:p>
            <w:pPr>
              <w:rPr>
                <w:rFonts w:hint="eastAsia" w:ascii="楷体" w:hAnsi="楷体" w:eastAsia="楷体" w:cs="楷体"/>
                <w:color w:val="000000" w:themeColor="text1"/>
                <w:lang w:eastAsia="zh-CN"/>
                <w14:textFill>
                  <w14:solidFill>
                    <w14:schemeClr w14:val="tx1"/>
                  </w14:solidFill>
                </w14:textFill>
              </w:rPr>
            </w:pPr>
            <w:r>
              <w:rPr>
                <w:rFonts w:hint="eastAsia" w:ascii="楷体" w:hAnsi="楷体" w:eastAsia="楷体" w:cs="楷体"/>
                <w:color w:val="000000" w:themeColor="text1"/>
                <w:lang w:eastAsia="zh-CN"/>
                <w14:textFill>
                  <w14:solidFill>
                    <w14:schemeClr w14:val="tx1"/>
                  </w14:solidFill>
                </w14:textFill>
              </w:rPr>
              <w:t>提交结果</w:t>
            </w:r>
          </w:p>
        </w:tc>
        <w:tc>
          <w:tcPr>
            <w:tcW w:w="2441" w:type="dxa"/>
          </w:tcPr>
          <w:p>
            <w:pPr>
              <w:rPr>
                <w:rFonts w:hint="eastAsia" w:ascii="楷体" w:hAnsi="楷体" w:eastAsia="楷体" w:cs="楷体"/>
                <w:color w:val="000000" w:themeColor="text1"/>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11</w:t>
            </w:r>
            <w:r>
              <w:rPr>
                <w:rFonts w:hint="eastAsia" w:ascii="楷体" w:hAnsi="楷体" w:eastAsia="楷体" w:cs="楷体"/>
                <w:color w:val="000000" w:themeColor="text1"/>
                <w:lang w:eastAsia="zh-CN"/>
                <w14:textFill>
                  <w14:solidFill>
                    <w14:schemeClr w14:val="tx1"/>
                  </w14:solidFill>
                </w14:textFill>
              </w:rPr>
              <w:t>月</w:t>
            </w:r>
            <w:r>
              <w:rPr>
                <w:rFonts w:hint="eastAsia" w:ascii="楷体" w:hAnsi="楷体" w:eastAsia="楷体" w:cs="楷体"/>
                <w:color w:val="000000" w:themeColor="text1"/>
                <w:lang w:val="en-US" w:eastAsia="zh-CN"/>
                <w14:textFill>
                  <w14:solidFill>
                    <w14:schemeClr w14:val="tx1"/>
                  </w14:solidFill>
                </w14:textFill>
              </w:rPr>
              <w:t>15日</w:t>
            </w:r>
          </w:p>
        </w:tc>
        <w:tc>
          <w:tcPr>
            <w:tcW w:w="3738" w:type="dxa"/>
          </w:tcPr>
          <w:p>
            <w:pPr>
              <w:rPr>
                <w:rFonts w:hint="eastAsia" w:ascii="楷体" w:hAnsi="楷体" w:eastAsia="楷体" w:cs="楷体"/>
                <w:color w:val="000000" w:themeColor="text1"/>
                <w14:textFill>
                  <w14:solidFill>
                    <w14:schemeClr w14:val="tx1"/>
                  </w14:solidFill>
                </w14:textFill>
              </w:rPr>
            </w:pPr>
            <w:r>
              <w:rPr>
                <w:rFonts w:hint="eastAsia" w:ascii="楷体" w:hAnsi="楷体" w:eastAsia="楷体" w:cs="楷体"/>
                <w:color w:val="000000" w:themeColor="text1"/>
                <w:lang w:eastAsia="zh-CN"/>
                <w14:textFill>
                  <w14:solidFill>
                    <w14:schemeClr w14:val="tx1"/>
                  </w14:solidFill>
                </w14:textFill>
              </w:rPr>
              <w:t>提交测试数据集的结果和技术报告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471" w:type="dxa"/>
          </w:tcPr>
          <w:p>
            <w:pPr>
              <w:rPr>
                <w:rFonts w:hint="eastAsia" w:ascii="楷体" w:hAnsi="楷体" w:eastAsia="楷体" w:cs="楷体"/>
                <w:color w:val="000000" w:themeColor="text1"/>
                <w14:textFill>
                  <w14:solidFill>
                    <w14:schemeClr w14:val="tx1"/>
                  </w14:solidFill>
                </w14:textFill>
              </w:rPr>
            </w:pPr>
            <w:r>
              <w:rPr>
                <w:rFonts w:hint="eastAsia" w:ascii="楷体" w:hAnsi="楷体" w:eastAsia="楷体" w:cs="楷体"/>
                <w:color w:val="000000" w:themeColor="text1"/>
                <w14:textFill>
                  <w14:solidFill>
                    <w14:schemeClr w14:val="tx1"/>
                  </w14:solidFill>
                </w14:textFill>
              </w:rPr>
              <w:t>评测会议</w:t>
            </w:r>
          </w:p>
        </w:tc>
        <w:tc>
          <w:tcPr>
            <w:tcW w:w="2441" w:type="dxa"/>
          </w:tcPr>
          <w:p>
            <w:pPr>
              <w:rPr>
                <w:rFonts w:hint="eastAsia" w:ascii="楷体" w:hAnsi="楷体" w:eastAsia="楷体" w:cs="楷体"/>
                <w:color w:val="000000" w:themeColor="text1"/>
                <w:lang w:eastAsia="zh-CN"/>
                <w14:textFill>
                  <w14:solidFill>
                    <w14:schemeClr w14:val="tx1"/>
                  </w14:solidFill>
                </w14:textFill>
              </w:rPr>
            </w:pPr>
            <w:r>
              <w:rPr>
                <w:rFonts w:hint="eastAsia" w:ascii="楷体" w:hAnsi="楷体" w:eastAsia="楷体" w:cs="楷体"/>
                <w:color w:val="000000" w:themeColor="text1"/>
                <w14:textFill>
                  <w14:solidFill>
                    <w14:schemeClr w14:val="tx1"/>
                  </w14:solidFill>
                </w14:textFill>
              </w:rPr>
              <w:t>11</w:t>
            </w:r>
            <w:r>
              <w:rPr>
                <w:rFonts w:hint="eastAsia" w:ascii="楷体" w:hAnsi="楷体" w:eastAsia="楷体" w:cs="楷体"/>
                <w:color w:val="000000" w:themeColor="text1"/>
                <w:lang w:eastAsia="zh-CN"/>
                <w14:textFill>
                  <w14:solidFill>
                    <w14:schemeClr w14:val="tx1"/>
                  </w14:solidFill>
                </w14:textFill>
              </w:rPr>
              <w:t>月</w:t>
            </w:r>
            <w:r>
              <w:rPr>
                <w:rFonts w:hint="eastAsia" w:ascii="楷体" w:hAnsi="楷体" w:eastAsia="楷体" w:cs="楷体"/>
                <w:color w:val="000000" w:themeColor="text1"/>
                <w:lang w:val="en-US" w:eastAsia="zh-CN"/>
                <w14:textFill>
                  <w14:solidFill>
                    <w14:schemeClr w14:val="tx1"/>
                  </w14:solidFill>
                </w14:textFill>
              </w:rPr>
              <w:t>20</w:t>
            </w:r>
            <w:r>
              <w:rPr>
                <w:rFonts w:hint="eastAsia" w:ascii="楷体" w:hAnsi="楷体" w:eastAsia="楷体" w:cs="楷体"/>
                <w:color w:val="000000" w:themeColor="text1"/>
                <w:lang w:eastAsia="zh-CN"/>
                <w14:textFill>
                  <w14:solidFill>
                    <w14:schemeClr w14:val="tx1"/>
                  </w14:solidFill>
                </w14:textFill>
              </w:rPr>
              <w:t>日</w:t>
            </w:r>
          </w:p>
        </w:tc>
        <w:tc>
          <w:tcPr>
            <w:tcW w:w="3738" w:type="dxa"/>
          </w:tcPr>
          <w:p>
            <w:pPr>
              <w:rPr>
                <w:rFonts w:hint="eastAsia" w:ascii="楷体" w:hAnsi="楷体" w:eastAsia="楷体" w:cs="楷体"/>
                <w:color w:val="000000" w:themeColor="text1"/>
                <w14:textFill>
                  <w14:solidFill>
                    <w14:schemeClr w14:val="tx1"/>
                  </w14:solidFill>
                </w14:textFill>
              </w:rPr>
            </w:pPr>
            <w:r>
              <w:rPr>
                <w:rFonts w:hint="eastAsia" w:ascii="楷体" w:hAnsi="楷体" w:eastAsia="楷体" w:cs="楷体"/>
                <w:color w:val="000000" w:themeColor="text1"/>
                <w14:textFill>
                  <w14:solidFill>
                    <w14:schemeClr w14:val="tx1"/>
                  </w14:solidFill>
                </w14:textFill>
              </w:rPr>
              <w:t>发布比赛最终结果，进行会议</w:t>
            </w:r>
          </w:p>
        </w:tc>
      </w:tr>
    </w:tbl>
    <w:p>
      <w:pPr>
        <w:pStyle w:val="3"/>
        <w:numPr>
          <w:ilvl w:val="0"/>
          <w:numId w:val="1"/>
        </w:numPr>
        <w:rPr>
          <w:rFonts w:hint="eastAsia"/>
          <w:lang w:eastAsia="zh-CN"/>
        </w:rPr>
      </w:pPr>
      <w:r>
        <w:rPr>
          <w:rFonts w:hint="eastAsia"/>
          <w:lang w:eastAsia="zh-CN"/>
        </w:rPr>
        <w:t>提案发起单位</w:t>
      </w:r>
    </w:p>
    <w:p>
      <w:pPr>
        <w:spacing w:line="360" w:lineRule="auto"/>
        <w:ind w:firstLine="420"/>
        <w:rPr>
          <w:rFonts w:hint="eastAsia" w:ascii="楷体" w:hAnsi="楷体" w:eastAsia="楷体" w:cs="楷体"/>
          <w:b w:val="0"/>
          <w:bCs w:val="0"/>
          <w:i w:val="0"/>
          <w:iCs w:val="0"/>
          <w:sz w:val="24"/>
          <w:szCs w:val="24"/>
          <w:lang w:val="en-US" w:eastAsia="zh-CN"/>
        </w:rPr>
      </w:pPr>
      <w:r>
        <w:rPr>
          <w:rFonts w:hint="eastAsia" w:ascii="楷体" w:hAnsi="楷体" w:eastAsia="楷体" w:cs="楷体"/>
          <w:b w:val="0"/>
          <w:bCs w:val="0"/>
          <w:i w:val="0"/>
          <w:iCs w:val="0"/>
          <w:sz w:val="24"/>
          <w:szCs w:val="24"/>
          <w:lang w:val="en-US" w:eastAsia="zh-CN"/>
        </w:rPr>
        <w:t>发起单位：青海师范大学、中央民族大学</w:t>
      </w:r>
    </w:p>
    <w:p>
      <w:pPr>
        <w:spacing w:line="360" w:lineRule="auto"/>
        <w:ind w:firstLine="420"/>
        <w:rPr>
          <w:rFonts w:hint="eastAsia" w:ascii="楷体" w:hAnsi="楷体" w:eastAsia="楷体" w:cs="楷体"/>
          <w:b w:val="0"/>
          <w:bCs w:val="0"/>
          <w:i w:val="0"/>
          <w:iCs w:val="0"/>
          <w:sz w:val="24"/>
          <w:szCs w:val="24"/>
          <w:lang w:val="en-US" w:eastAsia="zh-CN"/>
        </w:rPr>
      </w:pPr>
      <w:r>
        <w:rPr>
          <w:rFonts w:hint="eastAsia" w:ascii="楷体" w:hAnsi="楷体" w:eastAsia="楷体" w:cs="楷体"/>
          <w:b w:val="0"/>
          <w:bCs w:val="0"/>
          <w:i w:val="0"/>
          <w:iCs w:val="0"/>
          <w:sz w:val="24"/>
          <w:szCs w:val="24"/>
          <w:lang w:val="en-US" w:eastAsia="zh-CN"/>
        </w:rPr>
        <w:t>指导单位：中国中文信息学会自然语言生成专委会（筹）</w:t>
      </w:r>
    </w:p>
    <w:tbl>
      <w:tblPr>
        <w:tblStyle w:val="10"/>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24"/>
        <w:gridCol w:w="1824"/>
        <w:gridCol w:w="18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jc w:val="center"/>
        </w:trPr>
        <w:tc>
          <w:tcPr>
            <w:tcW w:w="0" w:type="auto"/>
            <w:tcBorders>
              <w:tl2br w:val="nil"/>
              <w:tr2bl w:val="nil"/>
            </w:tcBorders>
          </w:tcPr>
          <w:p>
            <w:pPr>
              <w:spacing w:line="360" w:lineRule="auto"/>
              <w:rPr>
                <w:rFonts w:hint="eastAsia"/>
                <w:vertAlign w:val="baseline"/>
                <w:lang w:val="en-US" w:eastAsia="zh-CN"/>
              </w:rPr>
            </w:pPr>
            <w:r>
              <w:drawing>
                <wp:inline distT="0" distB="0" distL="114300" distR="114300">
                  <wp:extent cx="1009015" cy="1009015"/>
                  <wp:effectExtent l="0" t="0" r="12065" b="12065"/>
                  <wp:docPr id="5" name="图片 4"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logo1"/>
                          <pic:cNvPicPr>
                            <a:picLocks noChangeAspect="1"/>
                          </pic:cNvPicPr>
                        </pic:nvPicPr>
                        <pic:blipFill>
                          <a:blip r:embed="rId5"/>
                          <a:stretch>
                            <a:fillRect/>
                          </a:stretch>
                        </pic:blipFill>
                        <pic:spPr>
                          <a:xfrm>
                            <a:off x="0" y="0"/>
                            <a:ext cx="1009015" cy="1009015"/>
                          </a:xfrm>
                          <a:prstGeom prst="rect">
                            <a:avLst/>
                          </a:prstGeom>
                          <a:effectLst>
                            <a:softEdge rad="127000"/>
                          </a:effectLst>
                        </pic:spPr>
                      </pic:pic>
                    </a:graphicData>
                  </a:graphic>
                </wp:inline>
              </w:drawing>
            </w:r>
          </w:p>
        </w:tc>
        <w:tc>
          <w:tcPr>
            <w:tcW w:w="0" w:type="auto"/>
            <w:tcBorders>
              <w:tl2br w:val="nil"/>
              <w:tr2bl w:val="nil"/>
            </w:tcBorders>
          </w:tcPr>
          <w:p>
            <w:pPr>
              <w:spacing w:line="360" w:lineRule="auto"/>
              <w:rPr>
                <w:rFonts w:hint="eastAsia"/>
                <w:vertAlign w:val="baseline"/>
                <w:lang w:val="en-US" w:eastAsia="zh-CN"/>
              </w:rPr>
            </w:pPr>
            <w:r>
              <w:rPr>
                <w:rFonts w:hint="eastAsia"/>
                <w:vertAlign w:val="baseline"/>
                <w:lang w:val="en-US" w:eastAsia="zh-CN"/>
              </w:rPr>
              <w:drawing>
                <wp:inline distT="0" distB="0" distL="114300" distR="114300">
                  <wp:extent cx="1007745" cy="1007745"/>
                  <wp:effectExtent l="0" t="0" r="13335" b="13335"/>
                  <wp:docPr id="2" name="图片 2" descr="src=http___pic2.zhimg.com_80_v2-2d8a08795cbf3eb100646ec1f67e1575_qhd.jpg&amp;refer=http___pic2.zh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rc=http___pic2.zhimg.com_80_v2-2d8a08795cbf3eb100646ec1f67e1575_qhd.jpg&amp;refer=http___pic2.zhimg"/>
                          <pic:cNvPicPr>
                            <a:picLocks noChangeAspect="1"/>
                          </pic:cNvPicPr>
                        </pic:nvPicPr>
                        <pic:blipFill>
                          <a:blip r:embed="rId6"/>
                          <a:stretch>
                            <a:fillRect/>
                          </a:stretch>
                        </pic:blipFill>
                        <pic:spPr>
                          <a:xfrm>
                            <a:off x="0" y="0"/>
                            <a:ext cx="1007745" cy="1007745"/>
                          </a:xfrm>
                          <a:prstGeom prst="rect">
                            <a:avLst/>
                          </a:prstGeom>
                        </pic:spPr>
                      </pic:pic>
                    </a:graphicData>
                  </a:graphic>
                </wp:inline>
              </w:drawing>
            </w:r>
          </w:p>
        </w:tc>
        <w:tc>
          <w:tcPr>
            <w:tcW w:w="0" w:type="auto"/>
            <w:tcBorders>
              <w:tl2br w:val="nil"/>
              <w:tr2bl w:val="nil"/>
            </w:tcBorders>
          </w:tcPr>
          <w:p>
            <w:pPr>
              <w:spacing w:line="360" w:lineRule="auto"/>
              <w:rPr>
                <w:rFonts w:hint="eastAsia"/>
                <w:vertAlign w:val="baseline"/>
                <w:lang w:val="en-US" w:eastAsia="zh-CN"/>
              </w:rPr>
            </w:pPr>
            <w:r>
              <w:rPr>
                <w:rFonts w:hint="eastAsia"/>
                <w:vertAlign w:val="baseline"/>
                <w:lang w:val="en-US" w:eastAsia="zh-CN"/>
              </w:rPr>
              <w:drawing>
                <wp:inline distT="0" distB="0" distL="114300" distR="114300">
                  <wp:extent cx="1035685" cy="1007745"/>
                  <wp:effectExtent l="0" t="0" r="635" b="13335"/>
                  <wp:docPr id="3" name="图片 3" descr="63d0f703918fa0ec68089835209759ee3d6ddb3f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63d0f703918fa0ec68089835209759ee3d6ddb3f (1)"/>
                          <pic:cNvPicPr>
                            <a:picLocks noChangeAspect="1"/>
                          </pic:cNvPicPr>
                        </pic:nvPicPr>
                        <pic:blipFill>
                          <a:blip r:embed="rId7"/>
                          <a:srcRect l="23445" t="23866" r="25406" b="26359"/>
                          <a:stretch>
                            <a:fillRect/>
                          </a:stretch>
                        </pic:blipFill>
                        <pic:spPr>
                          <a:xfrm>
                            <a:off x="0" y="0"/>
                            <a:ext cx="1035685" cy="1007745"/>
                          </a:xfrm>
                          <a:prstGeom prst="ellipse">
                            <a:avLst/>
                          </a:prstGeom>
                        </pic:spPr>
                      </pic:pic>
                    </a:graphicData>
                  </a:graphic>
                </wp:inline>
              </w:drawing>
            </w:r>
          </w:p>
        </w:tc>
      </w:tr>
    </w:tbl>
    <w:p>
      <w:pPr>
        <w:spacing w:line="360" w:lineRule="auto"/>
        <w:ind w:firstLine="480" w:firstLineChars="200"/>
        <w:rPr>
          <w:rFonts w:hint="eastAsia" w:ascii="楷体" w:hAnsi="楷体" w:eastAsia="楷体" w:cs="楷体"/>
          <w:b w:val="0"/>
          <w:bCs w:val="0"/>
          <w:i w:val="0"/>
          <w:iCs w:val="0"/>
          <w:sz w:val="24"/>
          <w:szCs w:val="24"/>
          <w:lang w:val="en-US" w:eastAsia="zh-CN"/>
        </w:rPr>
      </w:pPr>
      <w:r>
        <w:rPr>
          <w:rFonts w:hint="eastAsia" w:ascii="楷体" w:hAnsi="楷体" w:eastAsia="楷体" w:cs="楷体"/>
          <w:b w:val="0"/>
          <w:bCs w:val="0"/>
          <w:i w:val="0"/>
          <w:iCs w:val="0"/>
          <w:sz w:val="24"/>
          <w:szCs w:val="24"/>
          <w:lang w:val="en-US" w:eastAsia="zh-CN"/>
        </w:rPr>
        <w:t>评测委员会：</w:t>
      </w:r>
    </w:p>
    <w:p>
      <w:pPr>
        <w:spacing w:line="360" w:lineRule="auto"/>
        <w:ind w:left="420" w:leftChars="0" w:firstLine="420"/>
        <w:rPr>
          <w:rFonts w:hint="eastAsia" w:ascii="楷体" w:hAnsi="楷体" w:eastAsia="楷体" w:cs="楷体"/>
          <w:b w:val="0"/>
          <w:bCs w:val="0"/>
          <w:i w:val="0"/>
          <w:iCs w:val="0"/>
          <w:sz w:val="24"/>
          <w:szCs w:val="24"/>
          <w:lang w:val="en-US" w:eastAsia="zh-CN"/>
        </w:rPr>
      </w:pPr>
      <w:r>
        <w:rPr>
          <w:rFonts w:hint="eastAsia" w:ascii="楷体" w:hAnsi="楷体" w:eastAsia="楷体" w:cs="楷体"/>
          <w:b w:val="0"/>
          <w:bCs w:val="0"/>
          <w:i w:val="0"/>
          <w:iCs w:val="0"/>
          <w:sz w:val="24"/>
          <w:szCs w:val="24"/>
          <w:lang w:val="en-US" w:eastAsia="zh-CN"/>
        </w:rPr>
        <w:t>李琳，青海师范大学</w:t>
      </w:r>
    </w:p>
    <w:p>
      <w:pPr>
        <w:spacing w:line="360" w:lineRule="auto"/>
        <w:ind w:left="420" w:leftChars="0" w:firstLine="420"/>
        <w:rPr>
          <w:ins w:id="2" w:author="Linda" w:date="2021-08-02T14:32:17Z"/>
          <w:rFonts w:hint="eastAsia" w:ascii="楷体" w:hAnsi="楷体" w:eastAsia="楷体" w:cs="楷体"/>
          <w:b w:val="0"/>
          <w:bCs w:val="0"/>
          <w:i w:val="0"/>
          <w:iCs w:val="0"/>
          <w:sz w:val="24"/>
          <w:szCs w:val="24"/>
          <w:lang w:val="en-US" w:eastAsia="zh-CN"/>
        </w:rPr>
      </w:pPr>
      <w:r>
        <w:rPr>
          <w:rFonts w:hint="eastAsia" w:ascii="楷体" w:hAnsi="楷体" w:eastAsia="楷体" w:cs="楷体"/>
          <w:b w:val="0"/>
          <w:bCs w:val="0"/>
          <w:i w:val="0"/>
          <w:iCs w:val="0"/>
          <w:sz w:val="24"/>
          <w:szCs w:val="24"/>
          <w:lang w:val="en-US" w:eastAsia="zh-CN"/>
        </w:rPr>
        <w:t>赵小兵，中央民族大学</w:t>
      </w:r>
    </w:p>
    <w:p>
      <w:pPr>
        <w:spacing w:line="360" w:lineRule="auto"/>
        <w:ind w:left="420" w:firstLine="420"/>
        <w:rPr>
          <w:rFonts w:hint="eastAsia"/>
          <w:lang w:val="en-US" w:eastAsia="zh-CN"/>
        </w:rPr>
      </w:pPr>
      <w:r>
        <w:rPr>
          <w:rFonts w:hint="eastAsia" w:ascii="楷体" w:hAnsi="楷体" w:eastAsia="楷体" w:cs="楷体"/>
          <w:b w:val="0"/>
          <w:bCs w:val="0"/>
          <w:i w:val="0"/>
          <w:iCs w:val="0"/>
          <w:sz w:val="24"/>
          <w:szCs w:val="24"/>
          <w:lang w:val="en-US" w:eastAsia="zh-CN"/>
        </w:rPr>
        <w:t>联系方式：</w:t>
      </w:r>
      <w:r>
        <w:rPr>
          <w:rFonts w:hint="default" w:ascii="Times New Roman" w:hAnsi="Times New Roman" w:eastAsia="楷体" w:cs="Times New Roman"/>
          <w:b w:val="0"/>
          <w:bCs w:val="0"/>
          <w:i w:val="0"/>
          <w:iCs w:val="0"/>
          <w:sz w:val="24"/>
          <w:szCs w:val="24"/>
          <w:lang w:val="en-US" w:eastAsia="zh-CN"/>
        </w:rPr>
        <w:fldChar w:fldCharType="begin"/>
      </w:r>
      <w:r>
        <w:rPr>
          <w:rFonts w:hint="default" w:ascii="Times New Roman" w:hAnsi="Times New Roman" w:eastAsia="楷体" w:cs="Times New Roman"/>
          <w:b w:val="0"/>
          <w:bCs w:val="0"/>
          <w:i w:val="0"/>
          <w:iCs w:val="0"/>
          <w:sz w:val="24"/>
          <w:szCs w:val="24"/>
          <w:lang w:val="en-US" w:eastAsia="zh-CN"/>
        </w:rPr>
        <w:instrText xml:space="preserve"> HYPERLINK "mailto:meetingqhnu@sohu.com" </w:instrText>
      </w:r>
      <w:r>
        <w:rPr>
          <w:rFonts w:hint="default" w:ascii="Times New Roman" w:hAnsi="Times New Roman" w:eastAsia="楷体" w:cs="Times New Roman"/>
          <w:b w:val="0"/>
          <w:bCs w:val="0"/>
          <w:i w:val="0"/>
          <w:iCs w:val="0"/>
          <w:sz w:val="24"/>
          <w:szCs w:val="24"/>
          <w:lang w:val="en-US" w:eastAsia="zh-CN"/>
        </w:rPr>
        <w:fldChar w:fldCharType="separate"/>
      </w:r>
      <w:r>
        <w:rPr>
          <w:rStyle w:val="8"/>
          <w:rFonts w:hint="default" w:ascii="Times New Roman" w:hAnsi="Times New Roman" w:eastAsia="楷体" w:cs="Times New Roman"/>
          <w:b w:val="0"/>
          <w:bCs w:val="0"/>
          <w:i w:val="0"/>
          <w:iCs w:val="0"/>
          <w:sz w:val="24"/>
          <w:szCs w:val="24"/>
          <w:lang w:val="en-US" w:eastAsia="zh-CN"/>
        </w:rPr>
        <w:t>meetingqhnu@sohu.com</w:t>
      </w:r>
      <w:r>
        <w:rPr>
          <w:rFonts w:hint="default" w:ascii="Times New Roman" w:hAnsi="Times New Roman" w:eastAsia="楷体" w:cs="Times New Roman"/>
          <w:b w:val="0"/>
          <w:bCs w:val="0"/>
          <w:i w:val="0"/>
          <w:iCs w:val="0"/>
          <w:sz w:val="24"/>
          <w:szCs w:val="24"/>
          <w:lang w:val="en-US" w:eastAsia="zh-CN"/>
        </w:rPr>
        <w:fldChar w:fldCharType="end"/>
      </w:r>
    </w:p>
    <w:p>
      <w:pPr>
        <w:pStyle w:val="3"/>
        <w:numPr>
          <w:ilvl w:val="0"/>
          <w:numId w:val="1"/>
        </w:numPr>
        <w:rPr>
          <w:rFonts w:hint="eastAsia"/>
          <w:lang w:eastAsia="zh-CN"/>
        </w:rPr>
      </w:pPr>
      <w:r>
        <w:rPr>
          <w:rFonts w:hint="eastAsia"/>
          <w:lang w:eastAsia="zh-CN"/>
        </w:rPr>
        <w:t>反作弊声明</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845" w:leftChars="0" w:hanging="425" w:firstLineChars="0"/>
        <w:textAlignment w:val="auto"/>
        <w:rPr>
          <w:rFonts w:hint="eastAsia" w:ascii="楷体" w:hAnsi="楷体" w:eastAsia="楷体" w:cs="楷体"/>
          <w:b w:val="0"/>
          <w:bCs w:val="0"/>
          <w:i w:val="0"/>
          <w:iCs w:val="0"/>
          <w:sz w:val="24"/>
          <w:szCs w:val="24"/>
          <w:lang w:val="en-US" w:eastAsia="zh-CN"/>
        </w:rPr>
      </w:pPr>
      <w:r>
        <w:rPr>
          <w:rFonts w:hint="eastAsia" w:ascii="楷体" w:hAnsi="楷体" w:eastAsia="楷体" w:cs="楷体"/>
          <w:b w:val="0"/>
          <w:bCs w:val="0"/>
          <w:i w:val="0"/>
          <w:iCs w:val="0"/>
          <w:sz w:val="24"/>
          <w:szCs w:val="24"/>
          <w:lang w:val="en-US" w:eastAsia="zh-CN"/>
        </w:rPr>
        <w:t>参与者禁止注册多账户报名，经发现将取消成绩并严肃处理。</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845" w:leftChars="0" w:hanging="425" w:firstLineChars="0"/>
        <w:textAlignment w:val="auto"/>
        <w:rPr>
          <w:rFonts w:hint="eastAsia" w:ascii="楷体" w:hAnsi="楷体" w:eastAsia="楷体" w:cs="楷体"/>
          <w:b w:val="0"/>
          <w:bCs w:val="0"/>
          <w:i w:val="0"/>
          <w:iCs w:val="0"/>
          <w:sz w:val="24"/>
          <w:szCs w:val="24"/>
          <w:lang w:val="en-US" w:eastAsia="zh-CN"/>
        </w:rPr>
      </w:pPr>
      <w:r>
        <w:rPr>
          <w:rFonts w:hint="eastAsia" w:ascii="楷体" w:hAnsi="楷体" w:eastAsia="楷体" w:cs="楷体"/>
          <w:b w:val="0"/>
          <w:bCs w:val="0"/>
          <w:i w:val="0"/>
          <w:iCs w:val="0"/>
          <w:sz w:val="24"/>
          <w:szCs w:val="24"/>
          <w:lang w:val="en-US" w:eastAsia="zh-CN"/>
        </w:rPr>
        <w:t>参与者禁止在指定考核技术能力的范围外利用规则漏洞或技术漏洞等不良途径提高成绩排名，经发现将取消成绩并严肃处理。</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845" w:leftChars="0" w:hanging="425" w:firstLineChars="0"/>
        <w:textAlignment w:val="auto"/>
        <w:rPr>
          <w:rFonts w:hint="eastAsia" w:ascii="楷体" w:hAnsi="楷体" w:eastAsia="楷体" w:cs="楷体"/>
          <w:b w:val="0"/>
          <w:bCs w:val="0"/>
          <w:i w:val="0"/>
          <w:iCs w:val="0"/>
          <w:sz w:val="24"/>
          <w:szCs w:val="24"/>
          <w:lang w:val="en-US" w:eastAsia="zh-CN"/>
        </w:rPr>
      </w:pPr>
      <w:r>
        <w:rPr>
          <w:rFonts w:hint="eastAsia" w:ascii="楷体" w:hAnsi="楷体" w:eastAsia="楷体" w:cs="楷体"/>
          <w:b w:val="0"/>
          <w:bCs w:val="0"/>
          <w:i w:val="0"/>
          <w:iCs w:val="0"/>
          <w:sz w:val="24"/>
          <w:szCs w:val="24"/>
          <w:lang w:val="en-US" w:eastAsia="zh-CN"/>
        </w:rPr>
        <w:t>可以接触到赛题相关数据的人员，其提交结果将不计入排行榜及评奖。</w:t>
      </w:r>
    </w:p>
    <w:p>
      <w:pPr>
        <w:pStyle w:val="3"/>
        <w:numPr>
          <w:ilvl w:val="0"/>
          <w:numId w:val="1"/>
        </w:numPr>
        <w:rPr>
          <w:rFonts w:hint="eastAsia"/>
          <w:lang w:eastAsia="zh-CN"/>
        </w:rPr>
      </w:pPr>
      <w:r>
        <w:rPr>
          <w:rFonts w:hint="eastAsia"/>
          <w:lang w:eastAsia="zh-CN"/>
        </w:rPr>
        <w:t>交流平台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楷体" w:hAnsi="楷体" w:eastAsia="楷体" w:cs="楷体"/>
          <w:b w:val="0"/>
          <w:bCs w:val="0"/>
          <w:i w:val="0"/>
          <w:iCs w:val="0"/>
          <w:sz w:val="24"/>
          <w:szCs w:val="24"/>
          <w:lang w:val="en-US" w:eastAsia="zh-CN"/>
        </w:rPr>
      </w:pPr>
      <w:r>
        <w:rPr>
          <w:rFonts w:hint="eastAsia" w:ascii="楷体" w:hAnsi="楷体" w:eastAsia="楷体" w:cs="楷体"/>
          <w:b w:val="0"/>
          <w:bCs w:val="0"/>
          <w:i w:val="0"/>
          <w:iCs w:val="0"/>
          <w:sz w:val="24"/>
          <w:szCs w:val="24"/>
          <w:lang w:val="en-US" w:eastAsia="zh-CN"/>
        </w:rPr>
        <w:t>主办方建立技术讨论群（微信群），供选手讨论、沟通，主办方也将安排工作人员定期在群内答疑，且后续的相关活动信息均会在群内发布。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楷体" w:hAnsi="楷体" w:eastAsia="楷体" w:cs="楷体"/>
          <w:b w:val="0"/>
          <w:bCs w:val="0"/>
          <w:i w:val="0"/>
          <w:i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黑体" w:hAnsi="黑体" w:eastAsia="黑体" w:cs="黑体"/>
          <w:b w:val="0"/>
          <w:bCs w:val="0"/>
          <w:color w:val="000000" w:themeColor="text1"/>
          <w:sz w:val="24"/>
          <w:szCs w:val="24"/>
          <w14:textFill>
            <w14:solidFill>
              <w14:schemeClr w14:val="tx1"/>
            </w14:solidFill>
          </w14:textFill>
        </w:rPr>
      </w:pPr>
      <w:r>
        <w:rPr>
          <w:rFonts w:hint="eastAsia" w:ascii="黑体" w:hAnsi="黑体" w:eastAsia="黑体" w:cs="黑体"/>
          <w:b w:val="0"/>
          <w:bCs w:val="0"/>
          <w:color w:val="000000" w:themeColor="text1"/>
          <w:sz w:val="24"/>
          <w:szCs w:val="24"/>
          <w14:textFill>
            <w14:solidFill>
              <w14:schemeClr w14:val="tx1"/>
            </w14:solidFill>
          </w14:textFill>
        </w:rPr>
        <w:t>参考文献</w:t>
      </w:r>
    </w:p>
    <w:p>
      <w:pPr>
        <w:numPr>
          <w:ilvl w:val="0"/>
          <w:numId w:val="5"/>
        </w:numPr>
        <w:ind w:left="425" w:leftChars="0" w:hanging="425" w:firstLineChars="0"/>
        <w:rPr>
          <w:rFonts w:hint="eastAsia"/>
        </w:rPr>
      </w:pPr>
      <w:r>
        <w:rPr>
          <w:rFonts w:hint="eastAsia"/>
        </w:rPr>
        <w:t>S Aditya, Yang, Y., C Baral, Fermuller, C. , &amp; Aloimonos, Y.. (2015). From images to sentences through scene description graphs using commonsense reasoning and knowledge. Computer Science, 1549-1553.</w:t>
      </w:r>
    </w:p>
    <w:p>
      <w:pPr>
        <w:numPr>
          <w:ilvl w:val="0"/>
          <w:numId w:val="5"/>
        </w:numPr>
        <w:ind w:left="425" w:leftChars="0" w:hanging="425" w:firstLineChars="0"/>
        <w:rPr>
          <w:rFonts w:hint="eastAsia"/>
        </w:rPr>
      </w:pPr>
      <w:r>
        <w:rPr>
          <w:rFonts w:hint="eastAsia"/>
        </w:rPr>
        <w:t>Li, X., Xu, C., Wang, X., Lan, W., Jia, Z., &amp; Yang, G., et al. (2018). Coco-cn for cross-lingual image tagging, captioning and retrieval. IEEE Transactions on Multimedia.</w:t>
      </w:r>
    </w:p>
    <w:p>
      <w:pPr>
        <w:numPr>
          <w:ilvl w:val="0"/>
          <w:numId w:val="5"/>
        </w:numPr>
        <w:ind w:left="425" w:leftChars="0" w:hanging="425" w:firstLineChars="0"/>
        <w:rPr>
          <w:rFonts w:hint="eastAsia"/>
        </w:rPr>
      </w:pPr>
      <w:r>
        <w:rPr>
          <w:rFonts w:hint="eastAsia"/>
        </w:rPr>
        <w:t>Hodosh, M., Young, P., &amp; Hockenmaier, J.. (2015). Framing image description as a ranking task: data, models and evaluation metrics. Journal of Artificial Intelligence Research, 47(1), 853-899.</w:t>
      </w:r>
    </w:p>
    <w:p>
      <w:pPr>
        <w:numPr>
          <w:ilvl w:val="0"/>
          <w:numId w:val="5"/>
        </w:numPr>
        <w:ind w:left="425" w:leftChars="0" w:hanging="425" w:firstLineChars="0"/>
        <w:rPr>
          <w:rFonts w:hint="eastAsia"/>
        </w:rPr>
      </w:pPr>
      <w:r>
        <w:rPr>
          <w:rFonts w:hint="eastAsia"/>
        </w:rPr>
        <w:t>Li, X., Lan, W., Dong, J., &amp; Liu, H.. (2016). Adding Chinese Captions to Images. Acm on International Conference on Multimedia Retrieval. ACM.</w:t>
      </w:r>
    </w:p>
    <w:p>
      <w:pPr>
        <w:numPr>
          <w:ilvl w:val="0"/>
          <w:numId w:val="5"/>
        </w:numPr>
        <w:ind w:left="425" w:leftChars="0" w:hanging="425" w:firstLineChars="0"/>
        <w:rPr>
          <w:rFonts w:hint="eastAsia"/>
        </w:rPr>
      </w:pPr>
      <w:r>
        <w:rPr>
          <w:rFonts w:hint="eastAsia"/>
        </w:rPr>
        <w:t>Cui, Y., Yang, G., Veit, A., Huang, X., &amp; Belongie, S.. (2018). Learning to Evaluate Image Captioning. 2018 IEEE/CVF Conference on Computer Vision and Pattern Recognition. IEEE.</w:t>
      </w:r>
    </w:p>
    <w:p>
      <w:pPr>
        <w:numPr>
          <w:ilvl w:val="0"/>
          <w:numId w:val="5"/>
        </w:numPr>
        <w:ind w:left="425" w:leftChars="0" w:hanging="425" w:firstLineChars="0"/>
        <w:rPr>
          <w:rFonts w:hint="eastAsia"/>
        </w:rPr>
      </w:pPr>
      <w:r>
        <w:rPr>
          <w:rFonts w:hint="eastAsia"/>
        </w:rPr>
        <w:t>Lee, H.,</w:t>
      </w:r>
      <w:r>
        <w:rPr>
          <w:rFonts w:hint="eastAsia"/>
          <w:lang w:val="en-US" w:eastAsia="zh-CN"/>
        </w:rPr>
        <w:t xml:space="preserve"> </w:t>
      </w:r>
      <w:r>
        <w:rPr>
          <w:rFonts w:hint="eastAsia"/>
        </w:rPr>
        <w:t>Yoon, S., Dernoncourt, F., Kim, D. S. , &amp; Jung, K.</w:t>
      </w:r>
      <w:r>
        <w:rPr>
          <w:rFonts w:hint="eastAsia"/>
          <w:lang w:val="en-US" w:eastAsia="zh-CN"/>
        </w:rPr>
        <w:t>.</w:t>
      </w:r>
      <w:r>
        <w:rPr>
          <w:rFonts w:hint="eastAsia"/>
        </w:rPr>
        <w:t xml:space="preserve"> (2020). ViLBERTScore: Evaluating Image Caption Using Vision-and-Language BERT. Proceedings of the First Workshop on Evaluation and Comparison of NLP Systems.</w:t>
      </w:r>
    </w:p>
    <w:p>
      <w:pPr>
        <w:rPr>
          <w:rFonts w:hint="eastAsia"/>
        </w:rPr>
      </w:pPr>
    </w:p>
    <w:p>
      <w:pPr>
        <w:rPr>
          <w:rFonts w:hint="eastAsia"/>
        </w:rPr>
      </w:pPr>
    </w:p>
    <w:p>
      <w:pPr>
        <w:rPr>
          <w:rFonts w:hint="eastAsia"/>
        </w:rPr>
      </w:pPr>
    </w:p>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Light">
    <w:altName w:val="Helvetica Neue"/>
    <w:panose1 w:val="020F0302020204030204"/>
    <w:charset w:val="00"/>
    <w:family w:val="auto"/>
    <w:pitch w:val="default"/>
    <w:sig w:usb0="00000000" w:usb1="00000000" w:usb2="00000000" w:usb3="00000000" w:csb0="2000019F" w:csb1="00000000"/>
  </w:font>
  <w:font w:name="楷体">
    <w:altName w:val="汉仪楷体KW"/>
    <w:panose1 w:val="02010609060101010101"/>
    <w:charset w:val="86"/>
    <w:family w:val="auto"/>
    <w:pitch w:val="default"/>
    <w:sig w:usb0="00000000" w:usb1="00000000" w:usb2="00000016" w:usb3="00000000" w:csb0="00040001" w:csb1="00000000"/>
  </w:font>
  <w:font w:name="汉仪中黑KW">
    <w:panose1 w:val="00020600040101010101"/>
    <w:charset w:val="86"/>
    <w:family w:val="auto"/>
    <w:pitch w:val="default"/>
    <w:sig w:usb0="A00002BF" w:usb1="18EF7CFA" w:usb2="00000016" w:usb3="00000000" w:csb0="00040000" w:csb1="00000000"/>
  </w:font>
  <w:font w:name="汉仪楷体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ui-monospace">
    <w:altName w:val="苹方-简"/>
    <w:panose1 w:val="00000000000000000000"/>
    <w:charset w:val="00"/>
    <w:family w:val="auto"/>
    <w:pitch w:val="default"/>
    <w:sig w:usb0="00000000" w:usb1="00000000" w:usb2="0000000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pingfang sc">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2695E1"/>
    <w:multiLevelType w:val="singleLevel"/>
    <w:tmpl w:val="F52695E1"/>
    <w:lvl w:ilvl="0" w:tentative="0">
      <w:start w:val="1"/>
      <w:numFmt w:val="decimal"/>
      <w:suff w:val="nothing"/>
      <w:lvlText w:val="（%1）"/>
      <w:lvlJc w:val="left"/>
    </w:lvl>
  </w:abstractNum>
  <w:abstractNum w:abstractNumId="1">
    <w:nsid w:val="2B391E57"/>
    <w:multiLevelType w:val="singleLevel"/>
    <w:tmpl w:val="2B391E57"/>
    <w:lvl w:ilvl="0" w:tentative="0">
      <w:start w:val="1"/>
      <w:numFmt w:val="decimal"/>
      <w:suff w:val="space"/>
      <w:lvlText w:val="%1."/>
      <w:lvlJc w:val="left"/>
      <w:rPr>
        <w:rFonts w:hint="default" w:ascii="Times New Roman" w:hAnsi="Times New Roman" w:cs="Times New Roman"/>
      </w:rPr>
    </w:lvl>
  </w:abstractNum>
  <w:abstractNum w:abstractNumId="2">
    <w:nsid w:val="4D895C14"/>
    <w:multiLevelType w:val="singleLevel"/>
    <w:tmpl w:val="4D895C14"/>
    <w:lvl w:ilvl="0" w:tentative="0">
      <w:start w:val="1"/>
      <w:numFmt w:val="decimal"/>
      <w:lvlText w:val="%1."/>
      <w:lvlJc w:val="left"/>
      <w:pPr>
        <w:ind w:left="425" w:hanging="425"/>
      </w:pPr>
      <w:rPr>
        <w:rFonts w:hint="default"/>
      </w:rPr>
    </w:lvl>
  </w:abstractNum>
  <w:abstractNum w:abstractNumId="3">
    <w:nsid w:val="4E53EA0A"/>
    <w:multiLevelType w:val="singleLevel"/>
    <w:tmpl w:val="4E53EA0A"/>
    <w:lvl w:ilvl="0" w:tentative="0">
      <w:start w:val="1"/>
      <w:numFmt w:val="decimal"/>
      <w:lvlText w:val="(%1)"/>
      <w:lvlJc w:val="left"/>
      <w:pPr>
        <w:tabs>
          <w:tab w:val="left" w:pos="420"/>
        </w:tabs>
        <w:ind w:left="845" w:hanging="425"/>
      </w:pPr>
      <w:rPr>
        <w:rFonts w:hint="default"/>
      </w:rPr>
    </w:lvl>
  </w:abstractNum>
  <w:abstractNum w:abstractNumId="4">
    <w:nsid w:val="657B4D8C"/>
    <w:multiLevelType w:val="singleLevel"/>
    <w:tmpl w:val="657B4D8C"/>
    <w:lvl w:ilvl="0" w:tentative="0">
      <w:start w:val="1"/>
      <w:numFmt w:val="decimal"/>
      <w:suff w:val="nothing"/>
      <w:lvlText w:val="（%1）"/>
      <w:lvlJc w:val="left"/>
    </w:lvl>
  </w:abstractNum>
  <w:num w:numId="1">
    <w:abstractNumId w:val="1"/>
  </w:num>
  <w:num w:numId="2">
    <w:abstractNumId w:val="4"/>
  </w:num>
  <w:num w:numId="3">
    <w:abstractNumId w:val="0"/>
  </w:num>
  <w:num w:numId="4">
    <w:abstractNumId w:val="3"/>
  </w:num>
  <w:num w:numId="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Linda">
    <w15:presenceInfo w15:providerId="WPS Office" w15:userId="12854145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567E69"/>
    <w:rsid w:val="00264940"/>
    <w:rsid w:val="03574C8C"/>
    <w:rsid w:val="07C12FC5"/>
    <w:rsid w:val="08203FA8"/>
    <w:rsid w:val="09E670F5"/>
    <w:rsid w:val="0C906773"/>
    <w:rsid w:val="0CCB7FA8"/>
    <w:rsid w:val="103064EB"/>
    <w:rsid w:val="112D6E60"/>
    <w:rsid w:val="11F41C40"/>
    <w:rsid w:val="1438257D"/>
    <w:rsid w:val="1660325F"/>
    <w:rsid w:val="19535191"/>
    <w:rsid w:val="21484AA3"/>
    <w:rsid w:val="22105BC7"/>
    <w:rsid w:val="27550B19"/>
    <w:rsid w:val="281333FF"/>
    <w:rsid w:val="29B14B72"/>
    <w:rsid w:val="2A7A431F"/>
    <w:rsid w:val="2AFC73B7"/>
    <w:rsid w:val="2B121AD3"/>
    <w:rsid w:val="2CD00161"/>
    <w:rsid w:val="2D004F67"/>
    <w:rsid w:val="2D137F58"/>
    <w:rsid w:val="301D3F85"/>
    <w:rsid w:val="31F73ECF"/>
    <w:rsid w:val="31FA54DA"/>
    <w:rsid w:val="33BE3134"/>
    <w:rsid w:val="34697E5E"/>
    <w:rsid w:val="357E4BD4"/>
    <w:rsid w:val="36D53F96"/>
    <w:rsid w:val="37D94667"/>
    <w:rsid w:val="38DD4C7C"/>
    <w:rsid w:val="3985236B"/>
    <w:rsid w:val="398642CA"/>
    <w:rsid w:val="3B777DBF"/>
    <w:rsid w:val="3CEB55CD"/>
    <w:rsid w:val="3DBB2F06"/>
    <w:rsid w:val="3DFB6518"/>
    <w:rsid w:val="3E4B2706"/>
    <w:rsid w:val="3EE17623"/>
    <w:rsid w:val="3FDA0358"/>
    <w:rsid w:val="40B23AED"/>
    <w:rsid w:val="419A2AD7"/>
    <w:rsid w:val="44D50516"/>
    <w:rsid w:val="462239BF"/>
    <w:rsid w:val="46540CEF"/>
    <w:rsid w:val="4BDD5C65"/>
    <w:rsid w:val="4BEF252B"/>
    <w:rsid w:val="4C196932"/>
    <w:rsid w:val="4CFB1167"/>
    <w:rsid w:val="4E7E13DA"/>
    <w:rsid w:val="4F0C0CF7"/>
    <w:rsid w:val="4F626497"/>
    <w:rsid w:val="4F6E1676"/>
    <w:rsid w:val="50EC37B2"/>
    <w:rsid w:val="51DC262B"/>
    <w:rsid w:val="52814839"/>
    <w:rsid w:val="53366D10"/>
    <w:rsid w:val="54FF0111"/>
    <w:rsid w:val="55236B5D"/>
    <w:rsid w:val="56075ACD"/>
    <w:rsid w:val="578D09B5"/>
    <w:rsid w:val="58F11792"/>
    <w:rsid w:val="595B7FBD"/>
    <w:rsid w:val="5A523C8D"/>
    <w:rsid w:val="5B710E23"/>
    <w:rsid w:val="5B94648F"/>
    <w:rsid w:val="5C550D20"/>
    <w:rsid w:val="5DCE55A6"/>
    <w:rsid w:val="5E9904CF"/>
    <w:rsid w:val="5EAF4DE9"/>
    <w:rsid w:val="5EC4283B"/>
    <w:rsid w:val="5EF00F14"/>
    <w:rsid w:val="5F2D3F0C"/>
    <w:rsid w:val="5F301C16"/>
    <w:rsid w:val="60C367F2"/>
    <w:rsid w:val="618651E8"/>
    <w:rsid w:val="61EF43CD"/>
    <w:rsid w:val="64DD0064"/>
    <w:rsid w:val="66582A01"/>
    <w:rsid w:val="67567E69"/>
    <w:rsid w:val="67AC536B"/>
    <w:rsid w:val="6B6F215D"/>
    <w:rsid w:val="6B9F091B"/>
    <w:rsid w:val="6EC11F8C"/>
    <w:rsid w:val="6FF8D742"/>
    <w:rsid w:val="71B87F20"/>
    <w:rsid w:val="73945C14"/>
    <w:rsid w:val="76295552"/>
    <w:rsid w:val="77DB082F"/>
    <w:rsid w:val="77E90CF3"/>
    <w:rsid w:val="77FE6A98"/>
    <w:rsid w:val="78F83937"/>
    <w:rsid w:val="79167F22"/>
    <w:rsid w:val="7A0061AA"/>
    <w:rsid w:val="7B176BB8"/>
    <w:rsid w:val="7B9B9AD2"/>
    <w:rsid w:val="7C2E7D18"/>
    <w:rsid w:val="7DCF667D"/>
    <w:rsid w:val="7EAF0F21"/>
    <w:rsid w:val="7F0D6082"/>
    <w:rsid w:val="9ADBC57D"/>
    <w:rsid w:val="B75BBBFC"/>
    <w:rsid w:val="BFFBA565"/>
    <w:rsid w:val="CF9B20BD"/>
    <w:rsid w:val="CFF6A3F6"/>
    <w:rsid w:val="EB7F30A0"/>
    <w:rsid w:val="F2FF8EB7"/>
    <w:rsid w:val="F7985C9A"/>
    <w:rsid w:val="FD6F9B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widowControl w:val="0"/>
      <w:spacing w:before="340" w:after="330" w:line="578" w:lineRule="auto"/>
      <w:jc w:val="both"/>
      <w:outlineLvl w:val="0"/>
    </w:pPr>
    <w:rPr>
      <w:rFonts w:asciiTheme="minorHAnsi" w:hAnsiTheme="minorHAnsi" w:eastAsiaTheme="minorEastAsia" w:cstheme="minorBidi"/>
      <w:b/>
      <w:bCs/>
      <w:kern w:val="44"/>
      <w:sz w:val="44"/>
      <w:szCs w:val="44"/>
    </w:rPr>
  </w:style>
  <w:style w:type="paragraph" w:styleId="3">
    <w:name w:val="heading 4"/>
    <w:basedOn w:val="1"/>
    <w:next w:val="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7">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4">
    <w:name w:val="annotation text"/>
    <w:basedOn w:val="1"/>
    <w:qFormat/>
    <w:uiPriority w:val="0"/>
    <w:pPr>
      <w:jc w:val="left"/>
    </w:p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Hyperlink"/>
    <w:basedOn w:val="7"/>
    <w:qFormat/>
    <w:uiPriority w:val="0"/>
    <w:rPr>
      <w:color w:val="0000FF"/>
      <w:u w:val="single"/>
    </w:rPr>
  </w:style>
  <w:style w:type="character" w:styleId="9">
    <w:name w:val="HTML Code"/>
    <w:basedOn w:val="7"/>
    <w:qFormat/>
    <w:uiPriority w:val="0"/>
    <w:rPr>
      <w:rFonts w:ascii="DejaVu Sans" w:hAnsi="DejaVu Sans"/>
      <w:sz w:val="20"/>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2">
    <w:name w:val="List Paragraph"/>
    <w:basedOn w:val="1"/>
    <w:qFormat/>
    <w:uiPriority w:val="34"/>
    <w:pPr>
      <w:ind w:firstLine="420" w:firstLineChars="200"/>
    </w:pPr>
  </w:style>
  <w:style w:type="paragraph" w:customStyle="1" w:styleId="13">
    <w:name w:val="p2"/>
    <w:basedOn w:val="1"/>
    <w:uiPriority w:val="0"/>
    <w:pPr>
      <w:spacing w:before="0" w:beforeAutospacing="0" w:after="0" w:afterAutospacing="0"/>
      <w:ind w:left="0" w:right="0"/>
      <w:jc w:val="left"/>
    </w:pPr>
    <w:rPr>
      <w:rFonts w:ascii="Helvetica Neue" w:hAnsi="Helvetica Neue" w:eastAsia="Helvetica Neue" w:cs="Helvetica Neue"/>
      <w:kern w:val="0"/>
      <w:sz w:val="26"/>
      <w:szCs w:val="26"/>
      <w:lang w:val="en-US" w:eastAsia="zh-CN" w:bidi="ar"/>
    </w:rPr>
  </w:style>
  <w:style w:type="character" w:customStyle="1" w:styleId="14">
    <w:name w:val="s1"/>
    <w:basedOn w:val="7"/>
    <w:uiPriority w:val="0"/>
    <w:rPr>
      <w:rFonts w:ascii="pingfang sc" w:hAnsi="pingfang sc" w:eastAsia="pingfang sc" w:cs="pingfang sc"/>
      <w:sz w:val="26"/>
      <w:szCs w:val="26"/>
    </w:rPr>
  </w:style>
  <w:style w:type="paragraph" w:customStyle="1" w:styleId="15">
    <w:name w:val="p1"/>
    <w:basedOn w:val="1"/>
    <w:uiPriority w:val="0"/>
    <w:pPr>
      <w:spacing w:before="0" w:beforeAutospacing="0" w:after="0" w:afterAutospacing="0"/>
      <w:ind w:left="0" w:right="0"/>
      <w:jc w:val="left"/>
    </w:pPr>
    <w:rPr>
      <w:rFonts w:hint="default" w:ascii="Helvetica Neue" w:hAnsi="Helvetica Neue" w:eastAsia="Helvetica Neue" w:cs="Helvetica Neue"/>
      <w:kern w:val="0"/>
      <w:sz w:val="26"/>
      <w:szCs w:val="26"/>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2021-07-08T11:09:00Z</dcterms:created>
  <dc:creator>Linda</dc:creator>
  <cp:lastModifiedBy>lilin</cp:lastModifiedBy>
  <cp:lastPrinted>2021-10-09T04:55:00Z</cp:lastPrinted>
  <dcterms:modified xsi:type="dcterms:W3CDTF">2021-10-25T14:50:27Z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y fmtid="{D5CDD505-2E9C-101B-9397-08002B2CF9AE}" pid="3" name="ICV">
    <vt:lpwstr>472AA3D524254D6CA142F937FB35383F</vt:lpwstr>
  </property>
</Properties>
</file>